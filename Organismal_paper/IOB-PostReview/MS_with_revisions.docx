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CB13B" w14:textId="77777777" w:rsidR="00BA281E" w:rsidRPr="00F767BD" w:rsidRDefault="002550B4" w:rsidP="00F767BD">
      <w:pPr>
        <w:pStyle w:val="Heading1"/>
        <w:jc w:val="both"/>
        <w:rPr>
          <w:rFonts w:ascii="Arial" w:hAnsi="Arial" w:cs="Arial"/>
          <w:color w:val="000000" w:themeColor="text1"/>
        </w:rPr>
      </w:pPr>
      <w:bookmarkStart w:id="0" w:name="the-morphological-diversification-of-sip"/>
      <w:r w:rsidRPr="00F767BD">
        <w:rPr>
          <w:rFonts w:ascii="Arial" w:hAnsi="Arial" w:cs="Arial"/>
          <w:color w:val="000000" w:themeColor="text1"/>
        </w:rPr>
        <w:t>The Morphological Diversification of Siphonophore Tentilla</w:t>
      </w:r>
      <w:bookmarkEnd w:id="0"/>
    </w:p>
    <w:p w14:paraId="13981F78" w14:textId="77777777" w:rsidR="00BA281E" w:rsidRPr="00F767BD" w:rsidRDefault="002550B4" w:rsidP="00F767BD">
      <w:pPr>
        <w:pStyle w:val="FirstParagraph"/>
        <w:jc w:val="both"/>
        <w:rPr>
          <w:rFonts w:ascii="Arial" w:hAnsi="Arial" w:cs="Arial"/>
          <w:color w:val="000000" w:themeColor="text1"/>
        </w:rPr>
      </w:pPr>
      <w:r w:rsidRPr="00F767BD">
        <w:rPr>
          <w:rFonts w:ascii="Arial" w:hAnsi="Arial" w:cs="Arial"/>
          <w:color w:val="000000" w:themeColor="text1"/>
        </w:rPr>
        <w:t>Alejandro Damian-Serrano</w:t>
      </w:r>
      <w:proofErr w:type="gramStart"/>
      <w:r w:rsidRPr="00F767BD">
        <w:rPr>
          <w:rFonts w:ascii="Arial" w:hAnsi="Arial" w:cs="Arial"/>
          <w:color w:val="000000" w:themeColor="text1"/>
          <w:vertAlign w:val="superscript"/>
        </w:rPr>
        <w:t>1,‡</w:t>
      </w:r>
      <w:proofErr w:type="gramEnd"/>
      <w:r w:rsidRPr="00F767BD">
        <w:rPr>
          <w:rFonts w:ascii="Arial" w:hAnsi="Arial" w:cs="Arial"/>
          <w:color w:val="000000" w:themeColor="text1"/>
        </w:rPr>
        <w:t>, Steven H.D. Haddock</w:t>
      </w:r>
      <w:r w:rsidRPr="00F767BD">
        <w:rPr>
          <w:rFonts w:ascii="Arial" w:hAnsi="Arial" w:cs="Arial"/>
          <w:color w:val="000000" w:themeColor="text1"/>
          <w:vertAlign w:val="superscript"/>
        </w:rPr>
        <w:t>2</w:t>
      </w:r>
      <w:r w:rsidRPr="00F767BD">
        <w:rPr>
          <w:rFonts w:ascii="Arial" w:hAnsi="Arial" w:cs="Arial"/>
          <w:color w:val="000000" w:themeColor="text1"/>
        </w:rPr>
        <w:t>, Casey W. Dunn</w:t>
      </w:r>
      <w:r w:rsidRPr="00F767BD">
        <w:rPr>
          <w:rFonts w:ascii="Arial" w:hAnsi="Arial" w:cs="Arial"/>
          <w:color w:val="000000" w:themeColor="text1"/>
          <w:vertAlign w:val="superscript"/>
        </w:rPr>
        <w:t>1</w:t>
      </w:r>
    </w:p>
    <w:p w14:paraId="4DFBFBF6" w14:textId="77777777" w:rsidR="00BA281E" w:rsidRPr="00F767BD" w:rsidRDefault="002550B4" w:rsidP="00F767BD">
      <w:pPr>
        <w:pStyle w:val="BodyText"/>
        <w:jc w:val="both"/>
        <w:rPr>
          <w:rFonts w:ascii="Arial" w:hAnsi="Arial" w:cs="Arial"/>
          <w:color w:val="000000" w:themeColor="text1"/>
        </w:rPr>
      </w:pPr>
      <w:r w:rsidRPr="00F767BD">
        <w:rPr>
          <w:rFonts w:ascii="Arial" w:hAnsi="Arial" w:cs="Arial"/>
          <w:color w:val="000000" w:themeColor="text1"/>
          <w:vertAlign w:val="superscript"/>
        </w:rPr>
        <w:t>1</w:t>
      </w:r>
      <w:r w:rsidRPr="00F767BD">
        <w:rPr>
          <w:rFonts w:ascii="Arial" w:hAnsi="Arial" w:cs="Arial"/>
          <w:color w:val="000000" w:themeColor="text1"/>
        </w:rPr>
        <w:t xml:space="preserve"> Yale University, Department of Ecology and Evolutionary Biology, 165 Prospect St., New Haven, CT 06520, USA</w:t>
      </w:r>
    </w:p>
    <w:p w14:paraId="56FDDD24" w14:textId="77777777" w:rsidR="00BA281E" w:rsidRPr="00F767BD" w:rsidRDefault="002550B4" w:rsidP="00F767BD">
      <w:pPr>
        <w:pStyle w:val="BodyText"/>
        <w:jc w:val="both"/>
        <w:rPr>
          <w:rFonts w:ascii="Arial" w:hAnsi="Arial" w:cs="Arial"/>
          <w:color w:val="000000" w:themeColor="text1"/>
        </w:rPr>
      </w:pPr>
      <w:r w:rsidRPr="00F767BD">
        <w:rPr>
          <w:rFonts w:ascii="Arial" w:hAnsi="Arial" w:cs="Arial"/>
          <w:color w:val="000000" w:themeColor="text1"/>
          <w:vertAlign w:val="superscript"/>
        </w:rPr>
        <w:t>2</w:t>
      </w:r>
      <w:r w:rsidRPr="00F767BD">
        <w:rPr>
          <w:rFonts w:ascii="Arial" w:hAnsi="Arial" w:cs="Arial"/>
          <w:color w:val="000000" w:themeColor="text1"/>
        </w:rPr>
        <w:t xml:space="preserve"> Monterey Bay Aquarium Research Institute, 7700 Sandholdt Rd., Moss Landing, CA 95039, USA</w:t>
      </w:r>
    </w:p>
    <w:p w14:paraId="64198093" w14:textId="77777777" w:rsidR="00BA281E" w:rsidRPr="00F767BD" w:rsidRDefault="002550B4" w:rsidP="00F767BD">
      <w:pPr>
        <w:pStyle w:val="BodyText"/>
        <w:jc w:val="both"/>
        <w:rPr>
          <w:rFonts w:ascii="Arial" w:hAnsi="Arial" w:cs="Arial"/>
          <w:color w:val="000000" w:themeColor="text1"/>
        </w:rPr>
      </w:pPr>
      <w:r w:rsidRPr="00F767BD">
        <w:rPr>
          <w:rFonts w:ascii="Arial" w:hAnsi="Arial" w:cs="Arial"/>
          <w:color w:val="000000" w:themeColor="text1"/>
        </w:rPr>
        <w:t xml:space="preserve">‡ Corresponding author: Alejandro Damian-Serrano, email: </w:t>
      </w:r>
      <w:hyperlink r:id="rId7">
        <w:r w:rsidRPr="00F767BD">
          <w:rPr>
            <w:rStyle w:val="Hyperlink"/>
            <w:rFonts w:ascii="Arial" w:hAnsi="Arial" w:cs="Arial"/>
            <w:color w:val="000000" w:themeColor="text1"/>
          </w:rPr>
          <w:t>alejandro.damianserrano@yale.edu</w:t>
        </w:r>
      </w:hyperlink>
    </w:p>
    <w:p w14:paraId="416660B8" w14:textId="77777777" w:rsidR="00BA281E" w:rsidRPr="00F767BD" w:rsidRDefault="002550B4" w:rsidP="00F767BD">
      <w:pPr>
        <w:pStyle w:val="Heading2"/>
        <w:jc w:val="both"/>
        <w:rPr>
          <w:rFonts w:ascii="Arial" w:hAnsi="Arial" w:cs="Arial"/>
          <w:color w:val="000000" w:themeColor="text1"/>
        </w:rPr>
      </w:pPr>
      <w:bookmarkStart w:id="1" w:name="keywords"/>
      <w:r w:rsidRPr="00F767BD">
        <w:rPr>
          <w:rFonts w:ascii="Arial" w:hAnsi="Arial" w:cs="Arial"/>
          <w:color w:val="000000" w:themeColor="text1"/>
        </w:rPr>
        <w:t>Keywords</w:t>
      </w:r>
      <w:bookmarkEnd w:id="1"/>
    </w:p>
    <w:p w14:paraId="0F993A1B" w14:textId="77777777" w:rsidR="00BA281E" w:rsidRPr="00F767BD" w:rsidRDefault="002550B4" w:rsidP="00F767BD">
      <w:pPr>
        <w:pStyle w:val="FirstParagraph"/>
        <w:jc w:val="both"/>
        <w:rPr>
          <w:rFonts w:ascii="Arial" w:hAnsi="Arial" w:cs="Arial"/>
          <w:color w:val="000000" w:themeColor="text1"/>
        </w:rPr>
      </w:pPr>
      <w:r w:rsidRPr="00F767BD">
        <w:rPr>
          <w:rFonts w:ascii="Arial" w:hAnsi="Arial" w:cs="Arial"/>
          <w:color w:val="000000" w:themeColor="text1"/>
        </w:rPr>
        <w:t>Siphonophora, tentilla, nematocysts, character evolution</w:t>
      </w:r>
    </w:p>
    <w:p w14:paraId="0456C753" w14:textId="77777777" w:rsidR="00BA281E" w:rsidRPr="00F767BD" w:rsidRDefault="002550B4" w:rsidP="00F767BD">
      <w:pPr>
        <w:pStyle w:val="Heading2"/>
        <w:jc w:val="both"/>
        <w:rPr>
          <w:rFonts w:ascii="Arial" w:hAnsi="Arial" w:cs="Arial"/>
          <w:color w:val="000000" w:themeColor="text1"/>
        </w:rPr>
      </w:pPr>
      <w:bookmarkStart w:id="2" w:name="abstract"/>
      <w:r w:rsidRPr="00F767BD">
        <w:rPr>
          <w:rFonts w:ascii="Arial" w:hAnsi="Arial" w:cs="Arial"/>
          <w:color w:val="000000" w:themeColor="text1"/>
        </w:rPr>
        <w:t>Abstract</w:t>
      </w:r>
      <w:bookmarkEnd w:id="2"/>
    </w:p>
    <w:p w14:paraId="10296065" w14:textId="77777777" w:rsidR="00BA281E" w:rsidRPr="00F767BD" w:rsidRDefault="002550B4" w:rsidP="00F767BD">
      <w:pPr>
        <w:pStyle w:val="FirstParagraph"/>
        <w:jc w:val="both"/>
        <w:rPr>
          <w:rFonts w:ascii="Arial" w:hAnsi="Arial" w:cs="Arial"/>
          <w:color w:val="000000" w:themeColor="text1"/>
        </w:rPr>
      </w:pPr>
      <w:r w:rsidRPr="00F767BD">
        <w:rPr>
          <w:rFonts w:ascii="Arial" w:hAnsi="Arial" w:cs="Arial"/>
          <w:color w:val="000000" w:themeColor="text1"/>
        </w:rPr>
        <w:t>Siphonophores are free-living predatory colonial hydrozoan cnidarians found in every ocean of the world. Siphonophore tentilla (tentacle side branches) are unique biological structures for prey capture, composed of a complex arrangement of cnidocytes (stinging cells) bearing different types of nematocysts (stinging capsules) and auxiliary structures. Tentilla present an extensive morphological and functional diversity across species. While associations between tentilla form and diet have been reported, the evolutionary history giving rise to this morphological diversity is largely unexplored. Here we examine the evolutionary gains and losses of novel tentillum substructures and nematocyst types on the most recent siphonophore phylogeny. Tentilla have a precisely coordinated high-speed strike mechanism of synchronous unwinding and nematocysts discharge. Here we characterize the kinematic diversity of this prey capture reaction using high-speed video and find relationships with morphological characters. Since tentillum discharge occurs in synchrony across a broad morphological diversity, we evaluate how phenotypic integration is maintaining character correlations across evolutionary time. We found that the tentillum morphospace has low dimensionality, we identified instances of heterochrony and morphological convergence, and generated hypotheses on the diets of understudied siphonophore species. Our findings indicate that siphonophore tentilla are phenotypically integrated structures with a complex evolutionary history leading to a phylogenetically-structured diversity of forms which are predictive of kinematic performance and feeding habits.</w:t>
      </w:r>
    </w:p>
    <w:p w14:paraId="1E63C0BC" w14:textId="77777777" w:rsidR="00BA281E" w:rsidRPr="00F767BD" w:rsidRDefault="002550B4" w:rsidP="00F767BD">
      <w:pPr>
        <w:pStyle w:val="Heading2"/>
        <w:jc w:val="both"/>
        <w:rPr>
          <w:rFonts w:ascii="Arial" w:hAnsi="Arial" w:cs="Arial"/>
          <w:color w:val="000000" w:themeColor="text1"/>
        </w:rPr>
      </w:pPr>
      <w:bookmarkStart w:id="3" w:name="introduction"/>
      <w:r w:rsidRPr="00F767BD">
        <w:rPr>
          <w:rFonts w:ascii="Arial" w:hAnsi="Arial" w:cs="Arial"/>
          <w:color w:val="000000" w:themeColor="text1"/>
        </w:rPr>
        <w:t>Introduction</w:t>
      </w:r>
      <w:bookmarkEnd w:id="3"/>
    </w:p>
    <w:p w14:paraId="73E5AF0E" w14:textId="7E36644E" w:rsidR="00BA281E" w:rsidRPr="00F767BD" w:rsidRDefault="002550B4" w:rsidP="003B2BD2">
      <w:pPr>
        <w:pStyle w:val="FirstParagraph"/>
        <w:ind w:firstLine="720"/>
        <w:jc w:val="both"/>
        <w:rPr>
          <w:rFonts w:ascii="Arial" w:hAnsi="Arial" w:cs="Arial"/>
          <w:color w:val="000000" w:themeColor="text1"/>
        </w:rPr>
      </w:pPr>
      <w:r w:rsidRPr="00F767BD">
        <w:rPr>
          <w:rFonts w:ascii="Arial" w:hAnsi="Arial" w:cs="Arial"/>
          <w:color w:val="000000" w:themeColor="text1"/>
        </w:rPr>
        <w:t xml:space="preserve">Siphonophores have fascinated zoologists for centuries for their extremely subspecialized colonial organization and integration. Today we have a comprehensive taxonomic coverage on the morphological diversity of this group due to the extensive work of siphonophore taxonomists in the past few decades (Pugh 1983, 2001; Pugh and Harbison 1986; Pugh and Youngbluth 1988; Dunn et al. 2005; Haddock et al. 2005; </w:t>
      </w:r>
      <w:r w:rsidRPr="00F767BD">
        <w:rPr>
          <w:rFonts w:ascii="Arial" w:hAnsi="Arial" w:cs="Arial"/>
          <w:color w:val="000000" w:themeColor="text1"/>
        </w:rPr>
        <w:lastRenderedPageBreak/>
        <w:t>Hissmann 2005; Bardi and Marques 2007; Pugh and Haddock 2010; Pugh and Baxter 2014), which has been elegantly synthesized in detailed synopses (Totton and Bargmann 1965; Mapstone 2014). In addition, recent advances in phylogenetic analyses of siphonophores (Munro et al. 2018; Damian-Serrano et al. 202</w:t>
      </w:r>
      <w:ins w:id="4" w:author="Alex Damian Serrano" w:date="2021-03-09T11:06:00Z">
        <w:r w:rsidR="00316313">
          <w:rPr>
            <w:rFonts w:ascii="Arial" w:hAnsi="Arial" w:cs="Arial"/>
            <w:color w:val="000000" w:themeColor="text1"/>
          </w:rPr>
          <w:t>1</w:t>
        </w:r>
      </w:ins>
      <w:del w:id="5" w:author="Alex Damian Serrano" w:date="2021-03-09T11:06:00Z">
        <w:r w:rsidRPr="00F767BD" w:rsidDel="00316313">
          <w:rPr>
            <w:rFonts w:ascii="Arial" w:hAnsi="Arial" w:cs="Arial"/>
            <w:color w:val="000000" w:themeColor="text1"/>
          </w:rPr>
          <w:delText>0</w:delText>
        </w:r>
      </w:del>
      <w:r w:rsidRPr="00F767BD">
        <w:rPr>
          <w:rFonts w:ascii="Arial" w:hAnsi="Arial" w:cs="Arial"/>
          <w:color w:val="000000" w:themeColor="text1"/>
        </w:rPr>
        <w:t xml:space="preserve">) have provided a macroevolutionary context to interpret this diversity. With these assets in hand, we can now begin to study siphonophores from an </w:t>
      </w:r>
      <w:del w:id="6" w:author="Alex Damian Serrano" w:date="2021-03-09T10:30:00Z">
        <w:r w:rsidRPr="00F767BD" w:rsidDel="00F04645">
          <w:rPr>
            <w:rFonts w:ascii="Arial" w:hAnsi="Arial" w:cs="Arial"/>
            <w:color w:val="000000" w:themeColor="text1"/>
          </w:rPr>
          <w:delText xml:space="preserve">orthogonal </w:delText>
        </w:r>
      </w:del>
      <w:ins w:id="7" w:author="Alex Damian Serrano" w:date="2021-03-09T10:30:00Z">
        <w:r w:rsidR="00F04645">
          <w:rPr>
            <w:rFonts w:ascii="Arial" w:hAnsi="Arial" w:cs="Arial"/>
            <w:color w:val="000000" w:themeColor="text1"/>
          </w:rPr>
          <w:t>transversal</w:t>
        </w:r>
        <w:r w:rsidR="00F04645" w:rsidRPr="00F767BD">
          <w:rPr>
            <w:rFonts w:ascii="Arial" w:hAnsi="Arial" w:cs="Arial"/>
            <w:color w:val="000000" w:themeColor="text1"/>
          </w:rPr>
          <w:t xml:space="preserve"> </w:t>
        </w:r>
      </w:ins>
      <w:r w:rsidRPr="00F767BD">
        <w:rPr>
          <w:rFonts w:ascii="Arial" w:hAnsi="Arial" w:cs="Arial"/>
          <w:color w:val="000000" w:themeColor="text1"/>
        </w:rPr>
        <w:t>perspective</w:t>
      </w:r>
      <w:ins w:id="8" w:author="Alex Damian Serrano" w:date="2021-03-09T10:30:00Z">
        <w:r w:rsidR="00F04645">
          <w:rPr>
            <w:rFonts w:ascii="Arial" w:hAnsi="Arial" w:cs="Arial"/>
            <w:color w:val="000000" w:themeColor="text1"/>
          </w:rPr>
          <w:t xml:space="preserve"> across taxa</w:t>
        </w:r>
      </w:ins>
      <w:r w:rsidRPr="00F767BD">
        <w:rPr>
          <w:rFonts w:ascii="Arial" w:hAnsi="Arial" w:cs="Arial"/>
          <w:color w:val="000000" w:themeColor="text1"/>
        </w:rPr>
        <w:t>, focusing on the diversity and evolutionary history of specific structures. Here we focus on one of such structures: the tentill</w:t>
      </w:r>
      <w:ins w:id="9" w:author="Alex Damian Serrano" w:date="2021-03-09T10:31:00Z">
        <w:r w:rsidR="00F04645">
          <w:rPr>
            <w:rFonts w:ascii="Arial" w:hAnsi="Arial" w:cs="Arial"/>
            <w:color w:val="000000" w:themeColor="text1"/>
          </w:rPr>
          <w:t>um</w:t>
        </w:r>
      </w:ins>
      <w:del w:id="10" w:author="Alex Damian Serrano" w:date="2021-03-09T10:31:00Z">
        <w:r w:rsidRPr="00F767BD" w:rsidDel="00F04645">
          <w:rPr>
            <w:rFonts w:ascii="Arial" w:hAnsi="Arial" w:cs="Arial"/>
            <w:color w:val="000000" w:themeColor="text1"/>
          </w:rPr>
          <w:delText>a</w:delText>
        </w:r>
      </w:del>
      <w:r w:rsidRPr="00F767BD">
        <w:rPr>
          <w:rFonts w:ascii="Arial" w:hAnsi="Arial" w:cs="Arial"/>
          <w:color w:val="000000" w:themeColor="text1"/>
        </w:rPr>
        <w:t xml:space="preserve">. Like many cnidarians, siphonophore tentacles bear side branches (tentilla) with nematocysts (Fig. </w:t>
      </w:r>
      <w:r w:rsidR="0049446C">
        <w:rPr>
          <w:rFonts w:ascii="Arial" w:hAnsi="Arial" w:cs="Arial"/>
          <w:color w:val="000000" w:themeColor="text1"/>
        </w:rPr>
        <w:t>1</w:t>
      </w:r>
      <w:r w:rsidRPr="00F767BD">
        <w:rPr>
          <w:rFonts w:ascii="Arial" w:hAnsi="Arial" w:cs="Arial"/>
          <w:color w:val="000000" w:themeColor="text1"/>
        </w:rPr>
        <w:t xml:space="preserve">C-E). But unlike other cnidarians, most siphonophore tentilla are dynamic structures that react to prey encounters by rapidly unfolding the nematocyst battery to slap around the prey (Fig. </w:t>
      </w:r>
      <w:r w:rsidR="0049446C">
        <w:rPr>
          <w:rFonts w:ascii="Arial" w:hAnsi="Arial" w:cs="Arial"/>
          <w:color w:val="000000" w:themeColor="text1"/>
        </w:rPr>
        <w:t>1</w:t>
      </w:r>
      <w:r w:rsidRPr="00F767BD">
        <w:rPr>
          <w:rFonts w:ascii="Arial" w:hAnsi="Arial" w:cs="Arial"/>
          <w:color w:val="000000" w:themeColor="text1"/>
        </w:rPr>
        <w:t>F).</w:t>
      </w:r>
      <w:ins w:id="11" w:author="Alex Damian Serrano" w:date="2021-03-09T12:12:00Z">
        <w:r w:rsidR="00116D66">
          <w:rPr>
            <w:rFonts w:ascii="Arial" w:hAnsi="Arial" w:cs="Arial"/>
            <w:color w:val="000000" w:themeColor="text1"/>
          </w:rPr>
          <w:t xml:space="preserve"> The acrorhagi in some anthozoans can be autonomously </w:t>
        </w:r>
      </w:ins>
      <w:ins w:id="12" w:author="Alex Damian Serrano" w:date="2021-03-09T12:13:00Z">
        <w:r w:rsidR="00116D66">
          <w:rPr>
            <w:rFonts w:ascii="Arial" w:hAnsi="Arial" w:cs="Arial"/>
            <w:color w:val="000000" w:themeColor="text1"/>
          </w:rPr>
          <w:t>reactive (citation), but nowhere close to the speed and coordination of tentillum discharge.</w:t>
        </w:r>
      </w:ins>
      <w:r w:rsidRPr="00F767BD">
        <w:rPr>
          <w:rFonts w:ascii="Arial" w:hAnsi="Arial" w:cs="Arial"/>
          <w:color w:val="000000" w:themeColor="text1"/>
        </w:rPr>
        <w:t xml:space="preserve"> This maximizes the surface area of contact between the nematocysts and the prey they fire upon. In addition, siphonophore tentilla present a remarkable diversity of morphologies (Fig. </w:t>
      </w:r>
      <w:r w:rsidR="0049446C">
        <w:rPr>
          <w:rFonts w:ascii="Arial" w:hAnsi="Arial" w:cs="Arial"/>
          <w:color w:val="000000" w:themeColor="text1"/>
        </w:rPr>
        <w:t>2</w:t>
      </w:r>
      <w:r w:rsidRPr="00F767BD">
        <w:rPr>
          <w:rFonts w:ascii="Arial" w:hAnsi="Arial" w:cs="Arial"/>
          <w:color w:val="000000" w:themeColor="text1"/>
        </w:rPr>
        <w:t xml:space="preserve">), sizes, and nematocyst complements (Fig. </w:t>
      </w:r>
      <w:r w:rsidR="007E3153">
        <w:rPr>
          <w:rFonts w:ascii="Arial" w:hAnsi="Arial" w:cs="Arial"/>
          <w:color w:val="000000" w:themeColor="text1"/>
        </w:rPr>
        <w:t>3</w:t>
      </w:r>
      <w:r w:rsidRPr="00F767BD">
        <w:rPr>
          <w:rFonts w:ascii="Arial" w:hAnsi="Arial" w:cs="Arial"/>
          <w:color w:val="000000" w:themeColor="text1"/>
        </w:rPr>
        <w:t>). Our overarching aim is to organize all this phenotypic diversity in a phylogenetic context, and identify the evolutionary processes that generated it.</w:t>
      </w:r>
    </w:p>
    <w:p w14:paraId="4D79A638" w14:textId="119A6FAB"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1.</w:t>
      </w:r>
      <w:r w:rsidR="002550B4" w:rsidRPr="00F767BD">
        <w:rPr>
          <w:rFonts w:ascii="Arial" w:hAnsi="Arial" w:cs="Arial"/>
          <w:color w:val="000000" w:themeColor="text1"/>
        </w:rPr>
        <w:t xml:space="preserve"> Siphonophore anatomy. A - Nanomia sp. siphonophore colony (photo by Catriona Munro). B, C - Illustration of a Nanomia colony, gastrozooid, and tentacle closeup (by Freya Goetz). D - Nanomia sp. Tentillum illustration and main parts. E - Differential interference contrast micrograph of the tentillum illustrated in D. Figure reproduced from Damian-Serrano et al. 202</w:t>
      </w:r>
      <w:ins w:id="13" w:author="Alex Damian Serrano" w:date="2021-03-09T11:06:00Z">
        <w:r w:rsidR="00316313">
          <w:rPr>
            <w:rFonts w:ascii="Arial" w:hAnsi="Arial" w:cs="Arial"/>
            <w:color w:val="000000" w:themeColor="text1"/>
          </w:rPr>
          <w:t>1</w:t>
        </w:r>
      </w:ins>
      <w:del w:id="14" w:author="Alex Damian Serrano" w:date="2021-03-09T11:06:00Z">
        <w:r w:rsidR="002550B4" w:rsidRPr="00F767BD" w:rsidDel="00316313">
          <w:rPr>
            <w:rFonts w:ascii="Arial" w:hAnsi="Arial" w:cs="Arial"/>
            <w:color w:val="000000" w:themeColor="text1"/>
          </w:rPr>
          <w:delText>0</w:delText>
        </w:r>
      </w:del>
      <w:r w:rsidR="002550B4" w:rsidRPr="00F767BD">
        <w:rPr>
          <w:rFonts w:ascii="Arial" w:hAnsi="Arial" w:cs="Arial"/>
          <w:color w:val="000000" w:themeColor="text1"/>
        </w:rPr>
        <w:t xml:space="preserve"> with permission. F. Action strip showing the behavior of tentilla during prey capture, illustrated by Riley Thompson.</w:t>
      </w:r>
    </w:p>
    <w:p w14:paraId="1783B393" w14:textId="4DD2C18F"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Damian-Serrano et al. (202</w:t>
      </w:r>
      <w:ins w:id="15" w:author="Alex Damian Serrano" w:date="2021-03-09T11:06:00Z">
        <w:r w:rsidR="00316313">
          <w:rPr>
            <w:rFonts w:ascii="Arial" w:hAnsi="Arial" w:cs="Arial"/>
            <w:color w:val="000000" w:themeColor="text1"/>
          </w:rPr>
          <w:t>1</w:t>
        </w:r>
      </w:ins>
      <w:del w:id="16" w:author="Alex Damian Serrano" w:date="2021-03-09T11:06:00Z">
        <w:r w:rsidRPr="00F767BD" w:rsidDel="00316313">
          <w:rPr>
            <w:rFonts w:ascii="Arial" w:hAnsi="Arial" w:cs="Arial"/>
            <w:color w:val="000000" w:themeColor="text1"/>
          </w:rPr>
          <w:delText>0</w:delText>
        </w:r>
      </w:del>
      <w:r w:rsidRPr="00F767BD">
        <w:rPr>
          <w:rFonts w:ascii="Arial" w:hAnsi="Arial" w:cs="Arial"/>
          <w:color w:val="000000" w:themeColor="text1"/>
        </w:rPr>
        <w:t>), we collected the most extensive morphological dataset on siphonophore tentilla and nematocysts using state-of-the-art microscopy techniques, and expanded the taxon sampling of the phylogeny to disentangle the evolutionary history. The analyses we carried out led to novel, generalizable insights into the evolution of predatory specialization. The primary findings of that work were that generalists evolved from crustacean-specialist ancestors, and that feeding specializations were associated with distinct modes of evolution and character integration patterns. The work we present here is complementary to Damian-Serrano et al. (202</w:t>
      </w:r>
      <w:ins w:id="17" w:author="Alex Damian Serrano" w:date="2021-03-09T11:07:00Z">
        <w:r w:rsidR="00316313">
          <w:rPr>
            <w:rFonts w:ascii="Arial" w:hAnsi="Arial" w:cs="Arial"/>
            <w:color w:val="000000" w:themeColor="text1"/>
          </w:rPr>
          <w:t>1</w:t>
        </w:r>
      </w:ins>
      <w:del w:id="18" w:author="Alex Damian Serrano" w:date="2021-03-09T11:07:00Z">
        <w:r w:rsidRPr="00F767BD" w:rsidDel="00316313">
          <w:rPr>
            <w:rFonts w:ascii="Arial" w:hAnsi="Arial" w:cs="Arial"/>
            <w:color w:val="000000" w:themeColor="text1"/>
          </w:rPr>
          <w:delText>0</w:delText>
        </w:r>
      </w:del>
      <w:r w:rsidRPr="00F767BD">
        <w:rPr>
          <w:rFonts w:ascii="Arial" w:hAnsi="Arial" w:cs="Arial"/>
          <w:color w:val="000000" w:themeColor="text1"/>
        </w:rPr>
        <w:t>), showcasing a far more detailed account on the evolutionary history of tentilla morphology.</w:t>
      </w:r>
    </w:p>
    <w:p w14:paraId="328CDC67" w14:textId="09FCC239"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2.</w:t>
      </w:r>
      <w:r w:rsidR="002550B4" w:rsidRPr="00F767BD">
        <w:rPr>
          <w:rFonts w:ascii="Arial" w:hAnsi="Arial" w:cs="Arial"/>
          <w:color w:val="000000" w:themeColor="text1"/>
        </w:rPr>
        <w:t xml:space="preserve"> Tentillum diversity. The illustrations delineate the pedicle, involucrum, cnidoband, elastic strands, terminal structures. Heteroneme nematocysts (stenoteles in </w:t>
      </w:r>
      <w:proofErr w:type="gramStart"/>
      <w:r w:rsidR="002550B4" w:rsidRPr="00F767BD">
        <w:rPr>
          <w:rFonts w:ascii="Arial" w:hAnsi="Arial" w:cs="Arial"/>
          <w:color w:val="000000" w:themeColor="text1"/>
        </w:rPr>
        <w:t>C,E</w:t>
      </w:r>
      <w:proofErr w:type="gramEnd"/>
      <w:r w:rsidR="002550B4" w:rsidRPr="00F767BD">
        <w:rPr>
          <w:rFonts w:ascii="Arial" w:hAnsi="Arial" w:cs="Arial"/>
          <w:color w:val="000000" w:themeColor="text1"/>
        </w:rPr>
        <w:t xml:space="preserve">,F,G and mastigophores in H,I) are only depicted for some species. A - </w:t>
      </w:r>
      <w:r w:rsidR="002550B4" w:rsidRPr="00F767BD">
        <w:rPr>
          <w:rFonts w:ascii="Arial" w:hAnsi="Arial" w:cs="Arial"/>
          <w:i/>
          <w:color w:val="000000" w:themeColor="text1"/>
        </w:rPr>
        <w:t>Erenna laciniata</w:t>
      </w:r>
      <w:r w:rsidR="002550B4" w:rsidRPr="00F767BD">
        <w:rPr>
          <w:rFonts w:ascii="Arial" w:hAnsi="Arial" w:cs="Arial"/>
          <w:color w:val="000000" w:themeColor="text1"/>
        </w:rPr>
        <w:t xml:space="preserve">, 10x. B - </w:t>
      </w:r>
      <w:r w:rsidR="002550B4" w:rsidRPr="00F767BD">
        <w:rPr>
          <w:rFonts w:ascii="Arial" w:hAnsi="Arial" w:cs="Arial"/>
          <w:i/>
          <w:color w:val="000000" w:themeColor="text1"/>
        </w:rPr>
        <w:t>Lychnagalma utricularia</w:t>
      </w:r>
      <w:r w:rsidR="002550B4" w:rsidRPr="00F767BD">
        <w:rPr>
          <w:rFonts w:ascii="Arial" w:hAnsi="Arial" w:cs="Arial"/>
          <w:color w:val="000000" w:themeColor="text1"/>
        </w:rPr>
        <w:t xml:space="preserve">, 10x. C - </w:t>
      </w:r>
      <w:r w:rsidR="002550B4" w:rsidRPr="00F767BD">
        <w:rPr>
          <w:rFonts w:ascii="Arial" w:hAnsi="Arial" w:cs="Arial"/>
          <w:i/>
          <w:color w:val="000000" w:themeColor="text1"/>
        </w:rPr>
        <w:t>Agalma elegans</w:t>
      </w:r>
      <w:r w:rsidR="002550B4" w:rsidRPr="00F767BD">
        <w:rPr>
          <w:rFonts w:ascii="Arial" w:hAnsi="Arial" w:cs="Arial"/>
          <w:color w:val="000000" w:themeColor="text1"/>
        </w:rPr>
        <w:t xml:space="preserve">, 10x. D - </w:t>
      </w:r>
      <w:r w:rsidR="002550B4" w:rsidRPr="00F767BD">
        <w:rPr>
          <w:rFonts w:ascii="Arial" w:hAnsi="Arial" w:cs="Arial"/>
          <w:i/>
          <w:color w:val="000000" w:themeColor="text1"/>
        </w:rPr>
        <w:t>Resomia ornicephala</w:t>
      </w:r>
      <w:r w:rsidR="002550B4" w:rsidRPr="00F767BD">
        <w:rPr>
          <w:rFonts w:ascii="Arial" w:hAnsi="Arial" w:cs="Arial"/>
          <w:color w:val="000000" w:themeColor="text1"/>
        </w:rPr>
        <w:t xml:space="preserve">, 10x. E - </w:t>
      </w:r>
      <w:r w:rsidR="002550B4" w:rsidRPr="00F767BD">
        <w:rPr>
          <w:rFonts w:ascii="Arial" w:hAnsi="Arial" w:cs="Arial"/>
          <w:i/>
          <w:color w:val="000000" w:themeColor="text1"/>
        </w:rPr>
        <w:t>Frillagalma vityazi</w:t>
      </w:r>
      <w:r w:rsidR="002550B4" w:rsidRPr="00F767BD">
        <w:rPr>
          <w:rFonts w:ascii="Arial" w:hAnsi="Arial" w:cs="Arial"/>
          <w:color w:val="000000" w:themeColor="text1"/>
        </w:rPr>
        <w:t xml:space="preserve">, 20x. F - </w:t>
      </w:r>
      <w:r w:rsidR="002550B4" w:rsidRPr="00F767BD">
        <w:rPr>
          <w:rFonts w:ascii="Arial" w:hAnsi="Arial" w:cs="Arial"/>
          <w:i/>
          <w:color w:val="000000" w:themeColor="text1"/>
        </w:rPr>
        <w:t>Bargmannia amoena</w:t>
      </w:r>
      <w:r w:rsidR="002550B4" w:rsidRPr="00F767BD">
        <w:rPr>
          <w:rFonts w:ascii="Arial" w:hAnsi="Arial" w:cs="Arial"/>
          <w:color w:val="000000" w:themeColor="text1"/>
        </w:rPr>
        <w:t xml:space="preserve">, 10x. G - </w:t>
      </w:r>
      <w:r w:rsidR="002550B4" w:rsidRPr="00F767BD">
        <w:rPr>
          <w:rFonts w:ascii="Arial" w:hAnsi="Arial" w:cs="Arial"/>
          <w:i/>
          <w:color w:val="000000" w:themeColor="text1"/>
        </w:rPr>
        <w:t>Cordagalma</w:t>
      </w:r>
      <w:r w:rsidR="002550B4" w:rsidRPr="00F767BD">
        <w:rPr>
          <w:rFonts w:ascii="Arial" w:hAnsi="Arial" w:cs="Arial"/>
          <w:color w:val="000000" w:themeColor="text1"/>
        </w:rPr>
        <w:t xml:space="preserve"> sp., reproduced from Carré 1968. H - </w:t>
      </w:r>
      <w:r w:rsidR="002550B4" w:rsidRPr="00F767BD">
        <w:rPr>
          <w:rFonts w:ascii="Arial" w:hAnsi="Arial" w:cs="Arial"/>
          <w:i/>
          <w:color w:val="000000" w:themeColor="text1"/>
        </w:rPr>
        <w:t>Lilyopsis fluoracantha</w:t>
      </w:r>
      <w:r w:rsidR="002550B4" w:rsidRPr="00F767BD">
        <w:rPr>
          <w:rFonts w:ascii="Arial" w:hAnsi="Arial" w:cs="Arial"/>
          <w:color w:val="000000" w:themeColor="text1"/>
        </w:rPr>
        <w:t xml:space="preserve">, 20x. I - </w:t>
      </w:r>
      <w:r w:rsidR="002550B4" w:rsidRPr="00F767BD">
        <w:rPr>
          <w:rFonts w:ascii="Arial" w:hAnsi="Arial" w:cs="Arial"/>
          <w:i/>
          <w:color w:val="000000" w:themeColor="text1"/>
        </w:rPr>
        <w:t>Abylopsis tetragona</w:t>
      </w:r>
      <w:r w:rsidR="002550B4" w:rsidRPr="00F767BD">
        <w:rPr>
          <w:rFonts w:ascii="Arial" w:hAnsi="Arial" w:cs="Arial"/>
          <w:color w:val="000000" w:themeColor="text1"/>
        </w:rPr>
        <w:t>, 20x.</w:t>
      </w:r>
    </w:p>
    <w:p w14:paraId="7AB950D3" w14:textId="63A31780"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 xml:space="preserve">Nematocysts are unique biological weapons for defense and prey capture exclusive to the phylum Cnidaria. Mariscal (1974) reported that hydrozoans have the largest diversity of nematocyst types among cnidarians. Among them, siphonophores present the greatest variety of types (Mapstone 2014), and vary widely across taxa in which and how many types they carry on their tentacles (Fig. </w:t>
      </w:r>
      <w:r w:rsidR="007E3153">
        <w:rPr>
          <w:rFonts w:ascii="Arial" w:hAnsi="Arial" w:cs="Arial"/>
          <w:color w:val="000000" w:themeColor="text1"/>
        </w:rPr>
        <w:t>3</w:t>
      </w:r>
      <w:r w:rsidRPr="00F767BD">
        <w:rPr>
          <w:rFonts w:ascii="Arial" w:hAnsi="Arial" w:cs="Arial"/>
          <w:color w:val="000000" w:themeColor="text1"/>
        </w:rPr>
        <w:t>). Werner (1965) noted that there are nine types of nematocyst found in siphonophores, of which four, anacrophore rhopalonemes, acrophore rhopalonemes, homotrichous anisorhizas, and birhopaloids, are unique to them. Heteroneme and haploneme nematocysts serve penetrant and entangling functions, while rhopalonemes and desmonemes work by adhering to the surface of the prey. While recent descriptive studies have expanded and confirmed our understanding of this diversity, the evolutionary history of nematocyst type gain and loss in siphonophores remains unexplored. Thus, here we reconstruct the evolution of shifts, gains, and losses of nematocyst types, subtypes, and other major categorical traits that led to the extant diversity we see in siphonophore tentilla.</w:t>
      </w:r>
    </w:p>
    <w:p w14:paraId="325EB4C6" w14:textId="17CC3813"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3.</w:t>
      </w:r>
      <w:r w:rsidR="002550B4" w:rsidRPr="00F767BD">
        <w:rPr>
          <w:rFonts w:ascii="Arial" w:hAnsi="Arial" w:cs="Arial"/>
          <w:color w:val="000000" w:themeColor="text1"/>
        </w:rPr>
        <w:t xml:space="preserve"> Phylogenetic distribution of nematocyst types, subtypes, functions, and locations in the zooid across the major siphonophore clades. Illustrations reproduced with permission from Mapstone (2014). Undischarged capsules to the left, discharged to the right. Agalmatidae* here refers only to the genera </w:t>
      </w:r>
      <w:r w:rsidR="002550B4" w:rsidRPr="00F767BD">
        <w:rPr>
          <w:rFonts w:ascii="Arial" w:hAnsi="Arial" w:cs="Arial"/>
          <w:i/>
          <w:color w:val="000000" w:themeColor="text1"/>
        </w:rPr>
        <w:t>Agalma</w:t>
      </w:r>
      <w:r w:rsidR="002550B4" w:rsidRPr="00F767BD">
        <w:rPr>
          <w:rFonts w:ascii="Arial" w:hAnsi="Arial" w:cs="Arial"/>
          <w:color w:val="000000" w:themeColor="text1"/>
        </w:rPr>
        <w:t xml:space="preserve">, </w:t>
      </w:r>
      <w:r w:rsidR="002550B4" w:rsidRPr="00F767BD">
        <w:rPr>
          <w:rFonts w:ascii="Arial" w:hAnsi="Arial" w:cs="Arial"/>
          <w:i/>
          <w:color w:val="000000" w:themeColor="text1"/>
        </w:rPr>
        <w:t>Athorybia</w:t>
      </w:r>
      <w:r w:rsidR="002550B4" w:rsidRPr="00F767BD">
        <w:rPr>
          <w:rFonts w:ascii="Arial" w:hAnsi="Arial" w:cs="Arial"/>
          <w:color w:val="000000" w:themeColor="text1"/>
        </w:rPr>
        <w:t xml:space="preserve">, </w:t>
      </w:r>
      <w:r w:rsidR="002550B4" w:rsidRPr="00F767BD">
        <w:rPr>
          <w:rFonts w:ascii="Arial" w:hAnsi="Arial" w:cs="Arial"/>
          <w:i/>
          <w:color w:val="000000" w:themeColor="text1"/>
        </w:rPr>
        <w:t>Halistemma</w:t>
      </w:r>
      <w:r w:rsidR="002550B4" w:rsidRPr="00F767BD">
        <w:rPr>
          <w:rFonts w:ascii="Arial" w:hAnsi="Arial" w:cs="Arial"/>
          <w:color w:val="000000" w:themeColor="text1"/>
        </w:rPr>
        <w:t xml:space="preserve">, and </w:t>
      </w:r>
      <w:r w:rsidR="002550B4" w:rsidRPr="00F767BD">
        <w:rPr>
          <w:rFonts w:ascii="Arial" w:hAnsi="Arial" w:cs="Arial"/>
          <w:i/>
          <w:color w:val="000000" w:themeColor="text1"/>
        </w:rPr>
        <w:t>Nanomia</w:t>
      </w:r>
      <w:r w:rsidR="002550B4" w:rsidRPr="00F767BD">
        <w:rPr>
          <w:rFonts w:ascii="Arial" w:hAnsi="Arial" w:cs="Arial"/>
          <w:color w:val="000000" w:themeColor="text1"/>
        </w:rPr>
        <w:t>.</w:t>
      </w:r>
    </w:p>
    <w:p w14:paraId="0D68F2EE" w14:textId="07747B0A"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Distantly related organisms that evolved to feed on similar resources often evolve similar adaptations (Winemiller et al. 2015). In Damian-Serrano et al. (202</w:t>
      </w:r>
      <w:ins w:id="19" w:author="Alex Damian Serrano" w:date="2021-03-09T11:07:00Z">
        <w:r w:rsidR="00316313">
          <w:rPr>
            <w:rFonts w:ascii="Arial" w:hAnsi="Arial" w:cs="Arial"/>
            <w:color w:val="000000" w:themeColor="text1"/>
          </w:rPr>
          <w:t>1</w:t>
        </w:r>
      </w:ins>
      <w:del w:id="20" w:author="Alex Damian Serrano" w:date="2021-03-09T11:07:00Z">
        <w:r w:rsidRPr="00F767BD" w:rsidDel="00316313">
          <w:rPr>
            <w:rFonts w:ascii="Arial" w:hAnsi="Arial" w:cs="Arial"/>
            <w:color w:val="000000" w:themeColor="text1"/>
          </w:rPr>
          <w:delText>0</w:delText>
        </w:r>
      </w:del>
      <w:r w:rsidRPr="00F767BD">
        <w:rPr>
          <w:rFonts w:ascii="Arial" w:hAnsi="Arial" w:cs="Arial"/>
          <w:color w:val="000000" w:themeColor="text1"/>
        </w:rPr>
        <w:t xml:space="preserve">), we found strong associations between </w:t>
      </w:r>
      <w:proofErr w:type="spellStart"/>
      <w:r w:rsidRPr="00F767BD">
        <w:rPr>
          <w:rFonts w:ascii="Arial" w:hAnsi="Arial" w:cs="Arial"/>
          <w:color w:val="000000" w:themeColor="text1"/>
        </w:rPr>
        <w:t>piscivory</w:t>
      </w:r>
      <w:proofErr w:type="spellEnd"/>
      <w:r w:rsidRPr="00F767BD">
        <w:rPr>
          <w:rFonts w:ascii="Arial" w:hAnsi="Arial" w:cs="Arial"/>
          <w:color w:val="000000" w:themeColor="text1"/>
        </w:rPr>
        <w:t xml:space="preserve"> and haploneme shape</w:t>
      </w:r>
      <w:ins w:id="21" w:author="Alex Damian Serrano" w:date="2021-03-09T12:08:00Z">
        <w:r w:rsidR="00116D66">
          <w:rPr>
            <w:rFonts w:ascii="Arial" w:hAnsi="Arial" w:cs="Arial"/>
            <w:color w:val="000000" w:themeColor="text1"/>
          </w:rPr>
          <w:t xml:space="preserve"> (elongation)</w:t>
        </w:r>
      </w:ins>
      <w:r w:rsidRPr="00F767BD">
        <w:rPr>
          <w:rFonts w:ascii="Arial" w:hAnsi="Arial" w:cs="Arial"/>
          <w:color w:val="000000" w:themeColor="text1"/>
        </w:rPr>
        <w:t xml:space="preserve"> across distantly related siphonophore lineages. These associations could have been produced by convergent changes in the adaptive optima of these characters. Here we set out to test this hypothesis using comparative model fitting methods. Analyzing the diversity of morphological states from a phylogenetic perspective allows us to identify the specific evolutionary processes that gave rise to it. Here we fit and compare a variety of macroevolutionary models to siphonophore tentilla morphology measurement data to identify instances of neutral divergence, stabilizing selection, changes in the speed of evolution, and convergent evolution.</w:t>
      </w:r>
    </w:p>
    <w:p w14:paraId="0E3C51D5" w14:textId="6A34EC3A"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Damian-Serrano et al. (202</w:t>
      </w:r>
      <w:ins w:id="22" w:author="Alex Damian Serrano" w:date="2021-03-09T11:07:00Z">
        <w:r w:rsidR="00316313">
          <w:rPr>
            <w:rFonts w:ascii="Arial" w:hAnsi="Arial" w:cs="Arial"/>
            <w:color w:val="000000" w:themeColor="text1"/>
          </w:rPr>
          <w:t>1</w:t>
        </w:r>
      </w:ins>
      <w:del w:id="23" w:author="Alex Damian Serrano" w:date="2021-03-09T11:07:00Z">
        <w:r w:rsidRPr="00F767BD" w:rsidDel="00316313">
          <w:rPr>
            <w:rFonts w:ascii="Arial" w:hAnsi="Arial" w:cs="Arial"/>
            <w:color w:val="000000" w:themeColor="text1"/>
          </w:rPr>
          <w:delText>0</w:delText>
        </w:r>
      </w:del>
      <w:r w:rsidRPr="00F767BD">
        <w:rPr>
          <w:rFonts w:ascii="Arial" w:hAnsi="Arial" w:cs="Arial"/>
          <w:color w:val="000000" w:themeColor="text1"/>
        </w:rPr>
        <w:t>) we fit discriminant analyses to identify characters that are predictive of feeding guild. These discriminant analyses can be used to generate hypotheses on the diets of ecologically understudied siphonophore species for which we have morphology data. Here we present a Bayesian prediction for the feeding guild of 45 species using the discriminant functions and morphological dataset in Damian-Serrano et al. (202</w:t>
      </w:r>
      <w:ins w:id="24" w:author="Alex Damian Serrano" w:date="2021-03-09T11:07:00Z">
        <w:r w:rsidR="00316313">
          <w:rPr>
            <w:rFonts w:ascii="Arial" w:hAnsi="Arial" w:cs="Arial"/>
            <w:color w:val="000000" w:themeColor="text1"/>
          </w:rPr>
          <w:t>1</w:t>
        </w:r>
      </w:ins>
      <w:del w:id="25" w:author="Alex Damian Serrano" w:date="2021-03-09T11:07:00Z">
        <w:r w:rsidRPr="00F767BD" w:rsidDel="00316313">
          <w:rPr>
            <w:rFonts w:ascii="Arial" w:hAnsi="Arial" w:cs="Arial"/>
            <w:color w:val="000000" w:themeColor="text1"/>
          </w:rPr>
          <w:delText>0</w:delText>
        </w:r>
      </w:del>
      <w:r w:rsidRPr="00F767BD">
        <w:rPr>
          <w:rFonts w:ascii="Arial" w:hAnsi="Arial" w:cs="Arial"/>
          <w:color w:val="000000" w:themeColor="text1"/>
        </w:rPr>
        <w:t>). As mentioned above, tentilla are far from being ornamental shapes and are in fact violently reactive weapons for prey capture (Mackie et al. 1987; Damian-Serrano et al. 202</w:t>
      </w:r>
      <w:ins w:id="26" w:author="Alex Damian Serrano" w:date="2021-03-09T11:07:00Z">
        <w:r w:rsidR="00316313">
          <w:rPr>
            <w:rFonts w:ascii="Arial" w:hAnsi="Arial" w:cs="Arial"/>
            <w:color w:val="000000" w:themeColor="text1"/>
          </w:rPr>
          <w:t xml:space="preserve">1; </w:t>
        </w:r>
        <w:r w:rsidR="00316313">
          <w:rPr>
            <w:rFonts w:ascii="Arial" w:hAnsi="Arial" w:cs="Arial"/>
            <w:color w:val="000000" w:themeColor="text1"/>
          </w:rPr>
          <w:t>Damian-Serrano 2021</w:t>
        </w:r>
      </w:ins>
      <w:del w:id="27" w:author="Alex Damian Serrano" w:date="2021-03-09T11:07:00Z">
        <w:r w:rsidRPr="00F767BD" w:rsidDel="00316313">
          <w:rPr>
            <w:rFonts w:ascii="Arial" w:hAnsi="Arial" w:cs="Arial"/>
            <w:color w:val="000000" w:themeColor="text1"/>
          </w:rPr>
          <w:delText>0</w:delText>
        </w:r>
      </w:del>
      <w:r w:rsidRPr="00F767BD">
        <w:rPr>
          <w:rFonts w:ascii="Arial" w:hAnsi="Arial" w:cs="Arial"/>
          <w:color w:val="000000" w:themeColor="text1"/>
        </w:rPr>
        <w:t xml:space="preserve">). While we now have detailed characterizations of tentilla morphologies across many species, the diversity of dynamic performances and their relationships to the undischarged morphologies have not been examined to date. To address this gap, we set out to record high-speed video of the </w:t>
      </w:r>
      <w:r w:rsidRPr="00F767BD">
        <w:rPr>
          <w:rFonts w:ascii="Arial" w:hAnsi="Arial" w:cs="Arial"/>
          <w:i/>
          <w:color w:val="000000" w:themeColor="text1"/>
        </w:rPr>
        <w:t>in vivo</w:t>
      </w:r>
      <w:r w:rsidRPr="00F767BD">
        <w:rPr>
          <w:rFonts w:ascii="Arial" w:hAnsi="Arial" w:cs="Arial"/>
          <w:color w:val="000000" w:themeColor="text1"/>
        </w:rPr>
        <w:t xml:space="preserve"> discharge dynamics of several siphonophore species at sea</w:t>
      </w:r>
      <w:ins w:id="28" w:author="Alex Damian Serrano" w:date="2021-03-09T10:32:00Z">
        <w:r w:rsidR="00D17720">
          <w:rPr>
            <w:rFonts w:ascii="Arial" w:hAnsi="Arial" w:cs="Arial"/>
            <w:color w:val="000000" w:themeColor="text1"/>
          </w:rPr>
          <w:t xml:space="preserve"> (Damian-Serrano 2021)</w:t>
        </w:r>
      </w:ins>
      <w:r w:rsidRPr="00F767BD">
        <w:rPr>
          <w:rFonts w:ascii="Arial" w:hAnsi="Arial" w:cs="Arial"/>
          <w:color w:val="000000" w:themeColor="text1"/>
        </w:rPr>
        <w:t>, and compare the kinematic attributes to their morphological characters.</w:t>
      </w:r>
    </w:p>
    <w:p w14:paraId="3B1C02CA" w14:textId="77777777" w:rsidR="00BA281E" w:rsidRPr="00F767BD" w:rsidRDefault="002550B4" w:rsidP="00F767BD">
      <w:pPr>
        <w:pStyle w:val="Heading2"/>
        <w:jc w:val="both"/>
        <w:rPr>
          <w:rFonts w:ascii="Arial" w:hAnsi="Arial" w:cs="Arial"/>
          <w:color w:val="000000" w:themeColor="text1"/>
        </w:rPr>
      </w:pPr>
      <w:bookmarkStart w:id="29" w:name="methods"/>
      <w:r w:rsidRPr="00F767BD">
        <w:rPr>
          <w:rFonts w:ascii="Arial" w:hAnsi="Arial" w:cs="Arial"/>
          <w:color w:val="000000" w:themeColor="text1"/>
        </w:rPr>
        <w:t>Methods</w:t>
      </w:r>
      <w:bookmarkEnd w:id="29"/>
    </w:p>
    <w:p w14:paraId="3CA3D1E1" w14:textId="1161770B" w:rsidR="00BA281E" w:rsidRPr="00F767BD" w:rsidRDefault="002550B4" w:rsidP="003B2BD2">
      <w:pPr>
        <w:pStyle w:val="FirstParagraph"/>
        <w:ind w:firstLine="720"/>
        <w:jc w:val="both"/>
        <w:rPr>
          <w:rFonts w:ascii="Arial" w:hAnsi="Arial" w:cs="Arial"/>
          <w:color w:val="000000" w:themeColor="text1"/>
        </w:rPr>
      </w:pPr>
      <w:r w:rsidRPr="00F767BD">
        <w:rPr>
          <w:rFonts w:ascii="Arial" w:hAnsi="Arial" w:cs="Arial"/>
          <w:color w:val="000000" w:themeColor="text1"/>
        </w:rPr>
        <w:t>All character data and the phylogeny analyzed here were published in Damian-Serrano et al. (202</w:t>
      </w:r>
      <w:ins w:id="30" w:author="Alex Damian Serrano" w:date="2021-03-09T11:08:00Z">
        <w:r w:rsidR="00316313">
          <w:rPr>
            <w:rFonts w:ascii="Arial" w:hAnsi="Arial" w:cs="Arial"/>
            <w:color w:val="000000" w:themeColor="text1"/>
          </w:rPr>
          <w:t>1</w:t>
        </w:r>
      </w:ins>
      <w:del w:id="31" w:author="Alex Damian Serrano" w:date="2021-03-09T11:08:00Z">
        <w:r w:rsidRPr="00F767BD" w:rsidDel="00316313">
          <w:rPr>
            <w:rFonts w:ascii="Arial" w:hAnsi="Arial" w:cs="Arial"/>
            <w:color w:val="000000" w:themeColor="text1"/>
          </w:rPr>
          <w:delText>0</w:delText>
        </w:r>
      </w:del>
      <w:r w:rsidRPr="00F767BD">
        <w:rPr>
          <w:rFonts w:ascii="Arial" w:hAnsi="Arial" w:cs="Arial"/>
          <w:color w:val="000000" w:themeColor="text1"/>
        </w:rPr>
        <w:t>). Details on the specimen collection, microscopy, and measurements can be found in the aforementioned publication. To facilitate access, we re-included here the character definitions (SM15) and specimen list (SM16) in the Supporting Information.</w:t>
      </w:r>
      <w:ins w:id="32" w:author="Alex Damian Serrano" w:date="2021-03-09T11:22:00Z">
        <w:r w:rsidR="005956CE">
          <w:rPr>
            <w:rFonts w:ascii="Arial" w:hAnsi="Arial" w:cs="Arial"/>
            <w:color w:val="000000" w:themeColor="text1"/>
          </w:rPr>
          <w:t xml:space="preserve"> </w:t>
        </w:r>
      </w:ins>
      <w:r w:rsidRPr="00F767BD">
        <w:rPr>
          <w:rFonts w:ascii="Arial" w:hAnsi="Arial" w:cs="Arial"/>
          <w:color w:val="000000" w:themeColor="text1"/>
        </w:rPr>
        <w:t xml:space="preserve"> </w:t>
      </w:r>
      <w:ins w:id="33" w:author="Alex Damian Serrano" w:date="2021-03-09T11:22:00Z">
        <w:r w:rsidR="005956CE">
          <w:rPr>
            <w:rFonts w:ascii="Arial" w:hAnsi="Arial" w:cs="Arial"/>
            <w:color w:val="000000" w:themeColor="text1"/>
          </w:rPr>
          <w:t xml:space="preserve">In this dataset, multiple specimens of each species </w:t>
        </w:r>
      </w:ins>
      <w:ins w:id="34" w:author="Alex Damian Serrano" w:date="2021-03-09T11:23:00Z">
        <w:r w:rsidR="005956CE">
          <w:rPr>
            <w:rFonts w:ascii="Arial" w:hAnsi="Arial" w:cs="Arial"/>
            <w:color w:val="000000" w:themeColor="text1"/>
          </w:rPr>
          <w:t>where measured when possible.</w:t>
        </w:r>
      </w:ins>
      <w:ins w:id="35" w:author="Alex Damian Serrano" w:date="2021-03-09T15:33:00Z">
        <w:r w:rsidR="00D05187">
          <w:rPr>
            <w:rFonts w:ascii="Arial" w:hAnsi="Arial" w:cs="Arial"/>
            <w:color w:val="000000" w:themeColor="text1"/>
          </w:rPr>
          <w:t xml:space="preserve"> </w:t>
        </w:r>
      </w:ins>
      <w:ins w:id="36" w:author="Alex Damian Serrano" w:date="2021-03-09T11:24:00Z">
        <w:r w:rsidR="005956CE">
          <w:rPr>
            <w:rFonts w:ascii="Arial" w:hAnsi="Arial" w:cs="Arial"/>
            <w:color w:val="000000" w:themeColor="text1"/>
          </w:rPr>
          <w:t>F</w:t>
        </w:r>
      </w:ins>
      <w:ins w:id="37" w:author="Alex Damian Serrano" w:date="2021-03-09T11:23:00Z">
        <w:r w:rsidR="005956CE">
          <w:rPr>
            <w:rFonts w:ascii="Arial" w:hAnsi="Arial" w:cs="Arial"/>
            <w:color w:val="000000" w:themeColor="text1"/>
          </w:rPr>
          <w:t>or each specimen there was a single measurement taken of each character</w:t>
        </w:r>
      </w:ins>
      <w:ins w:id="38" w:author="Alex Damian Serrano" w:date="2021-03-09T11:24:00Z">
        <w:r w:rsidR="005956CE">
          <w:rPr>
            <w:rFonts w:ascii="Arial" w:hAnsi="Arial" w:cs="Arial"/>
            <w:color w:val="000000" w:themeColor="text1"/>
          </w:rPr>
          <w:t xml:space="preserve">, </w:t>
        </w:r>
      </w:ins>
      <w:ins w:id="39" w:author="Alex Damian Serrano" w:date="2021-03-09T13:33:00Z">
        <w:r w:rsidR="009E6884">
          <w:rPr>
            <w:rFonts w:ascii="Arial" w:hAnsi="Arial" w:cs="Arial"/>
            <w:color w:val="000000" w:themeColor="text1"/>
          </w:rPr>
          <w:t>gi</w:t>
        </w:r>
      </w:ins>
      <w:ins w:id="40" w:author="Alex Damian Serrano" w:date="2021-03-09T13:34:00Z">
        <w:r w:rsidR="009E6884">
          <w:rPr>
            <w:rFonts w:ascii="Arial" w:hAnsi="Arial" w:cs="Arial"/>
            <w:color w:val="000000" w:themeColor="text1"/>
          </w:rPr>
          <w:t xml:space="preserve">ving a greater focus to capturing species and intraspecific specimen diversity than to </w:t>
        </w:r>
      </w:ins>
      <w:ins w:id="41" w:author="Alex Damian Serrano" w:date="2021-03-09T13:35:00Z">
        <w:r w:rsidR="009E6884">
          <w:rPr>
            <w:rFonts w:ascii="Arial" w:hAnsi="Arial" w:cs="Arial"/>
            <w:color w:val="000000" w:themeColor="text1"/>
          </w:rPr>
          <w:t>capturing intra-individual variation</w:t>
        </w:r>
      </w:ins>
      <w:ins w:id="42" w:author="Alex Damian Serrano" w:date="2021-03-09T11:23:00Z">
        <w:r w:rsidR="005956CE">
          <w:rPr>
            <w:rFonts w:ascii="Arial" w:hAnsi="Arial" w:cs="Arial"/>
            <w:color w:val="000000" w:themeColor="text1"/>
          </w:rPr>
          <w:t>.</w:t>
        </w:r>
      </w:ins>
      <w:ins w:id="43" w:author="Alex Damian Serrano" w:date="2021-03-09T13:35:00Z">
        <w:r w:rsidR="009E6884">
          <w:rPr>
            <w:rFonts w:ascii="Arial" w:hAnsi="Arial" w:cs="Arial"/>
            <w:color w:val="000000" w:themeColor="text1"/>
          </w:rPr>
          <w:t xml:space="preserve"> Since the goal</w:t>
        </w:r>
      </w:ins>
      <w:ins w:id="44" w:author="Alex Damian Serrano" w:date="2021-03-09T13:36:00Z">
        <w:r w:rsidR="009E6884">
          <w:rPr>
            <w:rFonts w:ascii="Arial" w:hAnsi="Arial" w:cs="Arial"/>
            <w:color w:val="000000" w:themeColor="text1"/>
          </w:rPr>
          <w:t xml:space="preserve"> of these morphological measurements</w:t>
        </w:r>
      </w:ins>
      <w:ins w:id="45" w:author="Alex Damian Serrano" w:date="2021-03-09T13:35:00Z">
        <w:r w:rsidR="009E6884">
          <w:rPr>
            <w:rFonts w:ascii="Arial" w:hAnsi="Arial" w:cs="Arial"/>
            <w:color w:val="000000" w:themeColor="text1"/>
          </w:rPr>
          <w:t xml:space="preserve"> </w:t>
        </w:r>
      </w:ins>
      <w:ins w:id="46" w:author="Alex Damian Serrano" w:date="2021-03-09T13:36:00Z">
        <w:r w:rsidR="009E6884">
          <w:rPr>
            <w:rFonts w:ascii="Arial" w:hAnsi="Arial" w:cs="Arial"/>
            <w:color w:val="000000" w:themeColor="text1"/>
          </w:rPr>
          <w:t>was</w:t>
        </w:r>
      </w:ins>
      <w:ins w:id="47" w:author="Alex Damian Serrano" w:date="2021-03-09T13:35:00Z">
        <w:r w:rsidR="009E6884">
          <w:rPr>
            <w:rFonts w:ascii="Arial" w:hAnsi="Arial" w:cs="Arial"/>
            <w:color w:val="000000" w:themeColor="text1"/>
          </w:rPr>
          <w:t xml:space="preserve"> comparative and not diagnostic,</w:t>
        </w:r>
      </w:ins>
      <w:ins w:id="48" w:author="Alex Damian Serrano" w:date="2021-03-09T13:36:00Z">
        <w:r w:rsidR="009E6884">
          <w:rPr>
            <w:rFonts w:ascii="Arial" w:hAnsi="Arial" w:cs="Arial"/>
            <w:color w:val="000000" w:themeColor="text1"/>
          </w:rPr>
          <w:t xml:space="preserve"> </w:t>
        </w:r>
      </w:ins>
      <w:ins w:id="49" w:author="Alex Damian Serrano" w:date="2021-03-10T09:34:00Z">
        <w:r w:rsidR="00C84718">
          <w:rPr>
            <w:rFonts w:ascii="Arial" w:hAnsi="Arial" w:cs="Arial"/>
            <w:color w:val="000000" w:themeColor="text1"/>
          </w:rPr>
          <w:t>taxon</w:t>
        </w:r>
      </w:ins>
      <w:ins w:id="50" w:author="Alex Damian Serrano" w:date="2021-03-09T13:36:00Z">
        <w:r w:rsidR="009E6884">
          <w:rPr>
            <w:rFonts w:ascii="Arial" w:hAnsi="Arial" w:cs="Arial"/>
            <w:color w:val="000000" w:themeColor="text1"/>
          </w:rPr>
          <w:t xml:space="preserve"> representativity is not as relevant.</w:t>
        </w:r>
      </w:ins>
      <w:ins w:id="51" w:author="Alex Damian Serrano" w:date="2021-03-10T09:35:00Z">
        <w:r w:rsidR="00C84718">
          <w:rPr>
            <w:rFonts w:ascii="Arial" w:hAnsi="Arial" w:cs="Arial"/>
            <w:color w:val="000000" w:themeColor="text1"/>
          </w:rPr>
          <w:t xml:space="preserve"> Moreover, desmoneme, rhopaloneme, and heteroneme sizes are extremely uniform in siphonophore tentilla.</w:t>
        </w:r>
      </w:ins>
      <w:ins w:id="52" w:author="Alex Damian Serrano" w:date="2021-03-09T13:39:00Z">
        <w:r w:rsidR="009E6884">
          <w:rPr>
            <w:rFonts w:ascii="Arial" w:hAnsi="Arial" w:cs="Arial"/>
            <w:color w:val="000000" w:themeColor="text1"/>
          </w:rPr>
          <w:t xml:space="preserve"> </w:t>
        </w:r>
      </w:ins>
      <w:ins w:id="53" w:author="Alex Damian Serrano" w:date="2021-03-09T11:24:00Z">
        <w:r w:rsidR="005956CE">
          <w:rPr>
            <w:rFonts w:ascii="Arial" w:hAnsi="Arial" w:cs="Arial"/>
            <w:color w:val="000000" w:themeColor="text1"/>
          </w:rPr>
          <w:t xml:space="preserve">When a homologous </w:t>
        </w:r>
      </w:ins>
      <w:ins w:id="54" w:author="Alex Damian Serrano" w:date="2021-03-09T15:28:00Z">
        <w:r w:rsidR="00D05187">
          <w:rPr>
            <w:rFonts w:ascii="Arial" w:hAnsi="Arial" w:cs="Arial"/>
            <w:color w:val="000000" w:themeColor="text1"/>
          </w:rPr>
          <w:t>nematocyst</w:t>
        </w:r>
      </w:ins>
      <w:ins w:id="55" w:author="Alex Damian Serrano" w:date="2021-03-10T09:35:00Z">
        <w:r w:rsidR="00C84718">
          <w:rPr>
            <w:rFonts w:ascii="Arial" w:hAnsi="Arial" w:cs="Arial"/>
            <w:color w:val="000000" w:themeColor="text1"/>
          </w:rPr>
          <w:t xml:space="preserve"> type</w:t>
        </w:r>
      </w:ins>
      <w:ins w:id="56" w:author="Alex Damian Serrano" w:date="2021-03-09T11:24:00Z">
        <w:r w:rsidR="005956CE">
          <w:rPr>
            <w:rFonts w:ascii="Arial" w:hAnsi="Arial" w:cs="Arial"/>
            <w:color w:val="000000" w:themeColor="text1"/>
          </w:rPr>
          <w:t xml:space="preserve"> had subspecialized into two forms </w:t>
        </w:r>
      </w:ins>
      <w:ins w:id="57" w:author="Alex Damian Serrano" w:date="2021-03-09T11:25:00Z">
        <w:r w:rsidR="005956CE">
          <w:rPr>
            <w:rFonts w:ascii="Arial" w:hAnsi="Arial" w:cs="Arial"/>
            <w:color w:val="000000" w:themeColor="text1"/>
          </w:rPr>
          <w:t xml:space="preserve">or size classes (such as the </w:t>
        </w:r>
      </w:ins>
      <w:ins w:id="58" w:author="Alex Damian Serrano" w:date="2021-03-09T15:27:00Z">
        <w:r w:rsidR="00D05187">
          <w:rPr>
            <w:rFonts w:ascii="Arial" w:hAnsi="Arial" w:cs="Arial"/>
            <w:color w:val="000000" w:themeColor="text1"/>
          </w:rPr>
          <w:t>is</w:t>
        </w:r>
      </w:ins>
      <w:ins w:id="59" w:author="Alex Damian Serrano" w:date="2021-03-09T15:28:00Z">
        <w:r w:rsidR="00D05187">
          <w:rPr>
            <w:rFonts w:ascii="Arial" w:hAnsi="Arial" w:cs="Arial"/>
            <w:color w:val="000000" w:themeColor="text1"/>
          </w:rPr>
          <w:t>orhizas</w:t>
        </w:r>
      </w:ins>
      <w:ins w:id="60" w:author="Alex Damian Serrano" w:date="2021-03-09T11:25:00Z">
        <w:r w:rsidR="005956CE">
          <w:rPr>
            <w:rFonts w:ascii="Arial" w:hAnsi="Arial" w:cs="Arial"/>
            <w:color w:val="000000" w:themeColor="text1"/>
          </w:rPr>
          <w:t xml:space="preserve"> of cystonects</w:t>
        </w:r>
      </w:ins>
      <w:ins w:id="61" w:author="Alex Damian Serrano" w:date="2021-03-09T15:25:00Z">
        <w:r w:rsidR="00D05187">
          <w:rPr>
            <w:rFonts w:ascii="Arial" w:hAnsi="Arial" w:cs="Arial"/>
            <w:color w:val="000000" w:themeColor="text1"/>
          </w:rPr>
          <w:t xml:space="preserve">, </w:t>
        </w:r>
      </w:ins>
      <w:ins w:id="62" w:author="Alex Damian Serrano" w:date="2021-03-09T15:26:00Z">
        <w:r w:rsidR="00D05187">
          <w:rPr>
            <w:rFonts w:ascii="Arial" w:hAnsi="Arial" w:cs="Arial"/>
            <w:color w:val="000000" w:themeColor="text1"/>
          </w:rPr>
          <w:t xml:space="preserve">or the central </w:t>
        </w:r>
        <w:proofErr w:type="spellStart"/>
        <w:r w:rsidR="00D05187" w:rsidRPr="00D05187">
          <w:rPr>
            <w:rFonts w:ascii="Arial" w:hAnsi="Arial" w:cs="Arial"/>
            <w:i/>
            <w:iCs/>
            <w:color w:val="000000" w:themeColor="text1"/>
            <w:rPrChange w:id="63" w:author="Alex Damian Serrano" w:date="2021-03-09T15:26:00Z">
              <w:rPr>
                <w:rFonts w:ascii="Arial" w:hAnsi="Arial" w:cs="Arial"/>
                <w:color w:val="000000" w:themeColor="text1"/>
              </w:rPr>
            </w:rPrChange>
          </w:rPr>
          <w:t>v.s</w:t>
        </w:r>
        <w:proofErr w:type="spellEnd"/>
        <w:r w:rsidR="00D05187" w:rsidRPr="00D05187">
          <w:rPr>
            <w:rFonts w:ascii="Arial" w:hAnsi="Arial" w:cs="Arial"/>
            <w:i/>
            <w:iCs/>
            <w:color w:val="000000" w:themeColor="text1"/>
            <w:rPrChange w:id="64" w:author="Alex Damian Serrano" w:date="2021-03-09T15:26:00Z">
              <w:rPr>
                <w:rFonts w:ascii="Arial" w:hAnsi="Arial" w:cs="Arial"/>
                <w:color w:val="000000" w:themeColor="text1"/>
              </w:rPr>
            </w:rPrChange>
          </w:rPr>
          <w:t>.</w:t>
        </w:r>
        <w:r w:rsidR="00D05187">
          <w:rPr>
            <w:rFonts w:ascii="Arial" w:hAnsi="Arial" w:cs="Arial"/>
            <w:color w:val="000000" w:themeColor="text1"/>
          </w:rPr>
          <w:t xml:space="preserve"> edge cnidoband</w:t>
        </w:r>
      </w:ins>
      <w:ins w:id="65" w:author="Alex Damian Serrano" w:date="2021-03-09T15:28:00Z">
        <w:r w:rsidR="00D05187">
          <w:rPr>
            <w:rFonts w:ascii="Arial" w:hAnsi="Arial" w:cs="Arial"/>
            <w:color w:val="000000" w:themeColor="text1"/>
          </w:rPr>
          <w:t xml:space="preserve"> </w:t>
        </w:r>
        <w:proofErr w:type="spellStart"/>
        <w:r w:rsidR="00D05187">
          <w:rPr>
            <w:rFonts w:ascii="Arial" w:hAnsi="Arial" w:cs="Arial"/>
            <w:color w:val="000000" w:themeColor="text1"/>
          </w:rPr>
          <w:t>anisorhiza</w:t>
        </w:r>
      </w:ins>
      <w:ins w:id="66" w:author="Alex Damian Serrano" w:date="2021-03-09T15:26:00Z">
        <w:r w:rsidR="00D05187">
          <w:rPr>
            <w:rFonts w:ascii="Arial" w:hAnsi="Arial" w:cs="Arial"/>
            <w:color w:val="000000" w:themeColor="text1"/>
          </w:rPr>
          <w:t>s</w:t>
        </w:r>
      </w:ins>
      <w:proofErr w:type="spellEnd"/>
      <w:ins w:id="67" w:author="Alex Damian Serrano" w:date="2021-03-09T11:25:00Z">
        <w:r w:rsidR="005956CE">
          <w:rPr>
            <w:rFonts w:ascii="Arial" w:hAnsi="Arial" w:cs="Arial"/>
            <w:color w:val="000000" w:themeColor="text1"/>
          </w:rPr>
          <w:t xml:space="preserve">), only one class was </w:t>
        </w:r>
      </w:ins>
      <w:ins w:id="68" w:author="Alex Damian Serrano" w:date="2021-03-10T09:36:00Z">
        <w:r w:rsidR="00C84718">
          <w:rPr>
            <w:rFonts w:ascii="Arial" w:hAnsi="Arial" w:cs="Arial"/>
            <w:color w:val="000000" w:themeColor="text1"/>
          </w:rPr>
          <w:t xml:space="preserve">consistently </w:t>
        </w:r>
      </w:ins>
      <w:ins w:id="69" w:author="Alex Damian Serrano" w:date="2021-03-09T11:25:00Z">
        <w:r w:rsidR="005956CE">
          <w:rPr>
            <w:rFonts w:ascii="Arial" w:hAnsi="Arial" w:cs="Arial"/>
            <w:color w:val="000000" w:themeColor="text1"/>
          </w:rPr>
          <w:t xml:space="preserve">measured (the largest in the case of </w:t>
        </w:r>
      </w:ins>
      <w:ins w:id="70" w:author="Alex Damian Serrano" w:date="2021-03-09T15:26:00Z">
        <w:r w:rsidR="00D05187">
          <w:rPr>
            <w:rFonts w:ascii="Arial" w:hAnsi="Arial" w:cs="Arial"/>
            <w:color w:val="000000" w:themeColor="text1"/>
          </w:rPr>
          <w:t xml:space="preserve">cystonect </w:t>
        </w:r>
      </w:ins>
      <w:ins w:id="71" w:author="Alex Damian Serrano" w:date="2021-03-09T15:28:00Z">
        <w:r w:rsidR="00D05187">
          <w:rPr>
            <w:rFonts w:ascii="Arial" w:hAnsi="Arial" w:cs="Arial"/>
            <w:color w:val="000000" w:themeColor="text1"/>
          </w:rPr>
          <w:t>isorhizas</w:t>
        </w:r>
      </w:ins>
      <w:ins w:id="72" w:author="Alex Damian Serrano" w:date="2021-03-09T15:26:00Z">
        <w:r w:rsidR="00D05187">
          <w:rPr>
            <w:rFonts w:ascii="Arial" w:hAnsi="Arial" w:cs="Arial"/>
            <w:color w:val="000000" w:themeColor="text1"/>
          </w:rPr>
          <w:t xml:space="preserve">, and the central ones in the case of </w:t>
        </w:r>
      </w:ins>
      <w:ins w:id="73" w:author="Alex Damian Serrano" w:date="2021-03-09T15:27:00Z">
        <w:r w:rsidR="00D05187">
          <w:rPr>
            <w:rFonts w:ascii="Arial" w:hAnsi="Arial" w:cs="Arial"/>
            <w:color w:val="000000" w:themeColor="text1"/>
          </w:rPr>
          <w:t xml:space="preserve">cnidoband </w:t>
        </w:r>
      </w:ins>
      <w:proofErr w:type="spellStart"/>
      <w:ins w:id="74" w:author="Alex Damian Serrano" w:date="2021-03-09T15:28:00Z">
        <w:r w:rsidR="00D05187">
          <w:rPr>
            <w:rFonts w:ascii="Arial" w:hAnsi="Arial" w:cs="Arial"/>
            <w:color w:val="000000" w:themeColor="text1"/>
          </w:rPr>
          <w:t>anisorhizas</w:t>
        </w:r>
      </w:ins>
      <w:proofErr w:type="spellEnd"/>
      <w:ins w:id="75" w:author="Alex Damian Serrano" w:date="2021-03-09T11:25:00Z">
        <w:r w:rsidR="005956CE">
          <w:rPr>
            <w:rFonts w:ascii="Arial" w:hAnsi="Arial" w:cs="Arial"/>
            <w:color w:val="000000" w:themeColor="text1"/>
          </w:rPr>
          <w:t>)</w:t>
        </w:r>
      </w:ins>
      <w:ins w:id="76" w:author="Alex Damian Serrano" w:date="2021-03-10T09:36:00Z">
        <w:r w:rsidR="00C84718">
          <w:rPr>
            <w:rFonts w:ascii="Arial" w:hAnsi="Arial" w:cs="Arial"/>
            <w:color w:val="000000" w:themeColor="text1"/>
          </w:rPr>
          <w:t xml:space="preserve">, since either class is homologous to the single </w:t>
        </w:r>
      </w:ins>
      <w:ins w:id="77" w:author="Alex Damian Serrano" w:date="2021-03-10T09:37:00Z">
        <w:r w:rsidR="00C84718">
          <w:rPr>
            <w:rFonts w:ascii="Arial" w:hAnsi="Arial" w:cs="Arial"/>
            <w:color w:val="000000" w:themeColor="text1"/>
          </w:rPr>
          <w:t>class in other taxa</w:t>
        </w:r>
      </w:ins>
      <w:ins w:id="78" w:author="Alex Damian Serrano" w:date="2021-03-09T11:25:00Z">
        <w:r w:rsidR="005956CE">
          <w:rPr>
            <w:rFonts w:ascii="Arial" w:hAnsi="Arial" w:cs="Arial"/>
            <w:color w:val="000000" w:themeColor="text1"/>
          </w:rPr>
          <w:t>.</w:t>
        </w:r>
      </w:ins>
      <w:ins w:id="79" w:author="Alex Damian Serrano" w:date="2021-03-09T11:23:00Z">
        <w:r w:rsidR="005956CE">
          <w:rPr>
            <w:rFonts w:ascii="Arial" w:hAnsi="Arial" w:cs="Arial"/>
            <w:color w:val="000000" w:themeColor="text1"/>
          </w:rPr>
          <w:t xml:space="preserve"> </w:t>
        </w:r>
      </w:ins>
      <w:ins w:id="80" w:author="Alex Damian Serrano" w:date="2021-03-10T09:34:00Z">
        <w:r w:rsidR="00C84718">
          <w:rPr>
            <w:rFonts w:ascii="Arial" w:hAnsi="Arial" w:cs="Arial"/>
            <w:color w:val="000000" w:themeColor="text1"/>
          </w:rPr>
          <w:t>Due to the small intra-specific sample sizes, the normality of the measurement distributions within species could not be ascertained.</w:t>
        </w:r>
        <w:r w:rsidR="00C84718">
          <w:rPr>
            <w:rFonts w:ascii="Arial" w:hAnsi="Arial" w:cs="Arial"/>
            <w:color w:val="000000" w:themeColor="text1"/>
          </w:rPr>
          <w:t xml:space="preserve"> </w:t>
        </w:r>
      </w:ins>
      <w:r w:rsidRPr="00F767BD">
        <w:rPr>
          <w:rFonts w:ascii="Arial" w:hAnsi="Arial" w:cs="Arial"/>
          <w:color w:val="000000" w:themeColor="text1"/>
        </w:rPr>
        <w:t>We log-transformed all the continuous characters that did not pass Shapiro-</w:t>
      </w:r>
      <w:proofErr w:type="gramStart"/>
      <w:r w:rsidRPr="00F767BD">
        <w:rPr>
          <w:rFonts w:ascii="Arial" w:hAnsi="Arial" w:cs="Arial"/>
          <w:color w:val="000000" w:themeColor="text1"/>
        </w:rPr>
        <w:t>Wilks</w:t>
      </w:r>
      <w:proofErr w:type="gramEnd"/>
      <w:r w:rsidRPr="00F767BD">
        <w:rPr>
          <w:rFonts w:ascii="Arial" w:hAnsi="Arial" w:cs="Arial"/>
          <w:color w:val="000000" w:themeColor="text1"/>
        </w:rPr>
        <w:t xml:space="preserve"> normality tests</w:t>
      </w:r>
      <w:ins w:id="81" w:author="Alex Damian Serrano" w:date="2021-03-09T13:40:00Z">
        <w:r w:rsidR="009E6884">
          <w:rPr>
            <w:rFonts w:ascii="Arial" w:hAnsi="Arial" w:cs="Arial"/>
            <w:color w:val="000000" w:themeColor="text1"/>
          </w:rPr>
          <w:t xml:space="preserve"> across species</w:t>
        </w:r>
      </w:ins>
      <w:r w:rsidRPr="00F767BD">
        <w:rPr>
          <w:rFonts w:ascii="Arial" w:hAnsi="Arial" w:cs="Arial"/>
          <w:color w:val="000000" w:themeColor="text1"/>
        </w:rPr>
        <w:t>, and used the ultrametric constrained Bayesian time tree in all comparative analyses.</w:t>
      </w:r>
      <w:ins w:id="82" w:author="Alex Damian Serrano" w:date="2021-03-09T11:48:00Z">
        <w:r w:rsidR="00D4442D">
          <w:rPr>
            <w:rFonts w:ascii="Arial" w:hAnsi="Arial" w:cs="Arial"/>
            <w:color w:val="000000" w:themeColor="text1"/>
          </w:rPr>
          <w:t xml:space="preserve"> </w:t>
        </w:r>
      </w:ins>
      <w:ins w:id="83" w:author="Alex Damian Serrano" w:date="2021-03-09T13:37:00Z">
        <w:r w:rsidR="009E6884">
          <w:rPr>
            <w:rFonts w:ascii="Arial" w:hAnsi="Arial" w:cs="Arial"/>
            <w:color w:val="000000" w:themeColor="text1"/>
          </w:rPr>
          <w:t>In the species measured for comparative analyses, b</w:t>
        </w:r>
      </w:ins>
      <w:ins w:id="84" w:author="Alex Damian Serrano" w:date="2021-03-09T11:49:00Z">
        <w:r w:rsidR="00D4442D">
          <w:rPr>
            <w:rFonts w:ascii="Arial" w:hAnsi="Arial" w:cs="Arial"/>
            <w:color w:val="000000" w:themeColor="text1"/>
          </w:rPr>
          <w:t xml:space="preserve">etween </w:t>
        </w:r>
      </w:ins>
      <w:ins w:id="85" w:author="Alex Damian Serrano" w:date="2021-03-09T11:48:00Z">
        <w:r w:rsidR="00D4442D">
          <w:rPr>
            <w:rFonts w:ascii="Arial" w:hAnsi="Arial" w:cs="Arial"/>
            <w:color w:val="000000" w:themeColor="text1"/>
          </w:rPr>
          <w:t>3</w:t>
        </w:r>
      </w:ins>
      <w:ins w:id="86" w:author="Alex Damian Serrano" w:date="2021-03-09T11:49:00Z">
        <w:r w:rsidR="00D4442D">
          <w:rPr>
            <w:rFonts w:ascii="Arial" w:hAnsi="Arial" w:cs="Arial"/>
            <w:color w:val="000000" w:themeColor="text1"/>
          </w:rPr>
          <w:t xml:space="preserve"> and </w:t>
        </w:r>
      </w:ins>
      <w:ins w:id="87" w:author="Alex Damian Serrano" w:date="2021-03-09T11:48:00Z">
        <w:r w:rsidR="00D4442D">
          <w:rPr>
            <w:rFonts w:ascii="Arial" w:hAnsi="Arial" w:cs="Arial"/>
            <w:color w:val="000000" w:themeColor="text1"/>
          </w:rPr>
          <w:t>11 specimens were</w:t>
        </w:r>
      </w:ins>
      <w:ins w:id="88" w:author="Alex Damian Serrano" w:date="2021-03-09T13:37:00Z">
        <w:r w:rsidR="009E6884">
          <w:rPr>
            <w:rFonts w:ascii="Arial" w:hAnsi="Arial" w:cs="Arial"/>
            <w:color w:val="000000" w:themeColor="text1"/>
          </w:rPr>
          <w:t xml:space="preserve"> typically</w:t>
        </w:r>
      </w:ins>
      <w:ins w:id="89" w:author="Alex Damian Serrano" w:date="2021-03-09T11:48:00Z">
        <w:r w:rsidR="00D4442D">
          <w:rPr>
            <w:rFonts w:ascii="Arial" w:hAnsi="Arial" w:cs="Arial"/>
            <w:color w:val="000000" w:themeColor="text1"/>
          </w:rPr>
          <w:t xml:space="preserve"> measured</w:t>
        </w:r>
      </w:ins>
      <w:ins w:id="90" w:author="Alex Damian Serrano" w:date="2021-03-09T11:49:00Z">
        <w:r w:rsidR="00D4442D">
          <w:rPr>
            <w:rFonts w:ascii="Arial" w:hAnsi="Arial" w:cs="Arial"/>
            <w:color w:val="000000" w:themeColor="text1"/>
          </w:rPr>
          <w:t xml:space="preserve"> </w:t>
        </w:r>
      </w:ins>
      <w:ins w:id="91" w:author="Alex Damian Serrano" w:date="2021-03-09T12:22:00Z">
        <w:r w:rsidR="00116D66">
          <w:rPr>
            <w:rFonts w:ascii="Arial" w:hAnsi="Arial" w:cs="Arial"/>
            <w:color w:val="000000" w:themeColor="text1"/>
          </w:rPr>
          <w:t>(SM17)</w:t>
        </w:r>
      </w:ins>
      <w:ins w:id="92" w:author="Alex Damian Serrano" w:date="2021-03-09T11:49:00Z">
        <w:r w:rsidR="00D4442D">
          <w:rPr>
            <w:rFonts w:ascii="Arial" w:hAnsi="Arial" w:cs="Arial"/>
            <w:color w:val="000000" w:themeColor="text1"/>
          </w:rPr>
          <w:t xml:space="preserve"> with the exception of </w:t>
        </w:r>
        <w:r w:rsidR="00D4442D" w:rsidRPr="00D4442D">
          <w:rPr>
            <w:rFonts w:ascii="Arial" w:hAnsi="Arial" w:cs="Arial"/>
            <w:i/>
            <w:iCs/>
            <w:color w:val="000000" w:themeColor="text1"/>
            <w:rPrChange w:id="93" w:author="Alex Damian Serrano" w:date="2021-03-09T11:51:00Z">
              <w:rPr>
                <w:rFonts w:ascii="Arial" w:hAnsi="Arial" w:cs="Arial"/>
                <w:color w:val="000000" w:themeColor="text1"/>
              </w:rPr>
            </w:rPrChange>
          </w:rPr>
          <w:t xml:space="preserve">Agalma </w:t>
        </w:r>
        <w:proofErr w:type="spellStart"/>
        <w:r w:rsidR="00D4442D" w:rsidRPr="00D4442D">
          <w:rPr>
            <w:rFonts w:ascii="Arial" w:hAnsi="Arial" w:cs="Arial"/>
            <w:i/>
            <w:iCs/>
            <w:color w:val="000000" w:themeColor="text1"/>
            <w:rPrChange w:id="94" w:author="Alex Damian Serrano" w:date="2021-03-09T11:51:00Z">
              <w:rPr>
                <w:rFonts w:ascii="Arial" w:hAnsi="Arial" w:cs="Arial"/>
                <w:color w:val="000000" w:themeColor="text1"/>
              </w:rPr>
            </w:rPrChange>
          </w:rPr>
          <w:t>clausi</w:t>
        </w:r>
        <w:proofErr w:type="spellEnd"/>
        <w:r w:rsidR="00D4442D" w:rsidRPr="00D4442D">
          <w:rPr>
            <w:rFonts w:ascii="Arial" w:hAnsi="Arial" w:cs="Arial"/>
            <w:i/>
            <w:iCs/>
            <w:color w:val="000000" w:themeColor="text1"/>
            <w:rPrChange w:id="95" w:author="Alex Damian Serrano" w:date="2021-03-09T11:51:00Z">
              <w:rPr>
                <w:rFonts w:ascii="Arial" w:hAnsi="Arial" w:cs="Arial"/>
                <w:color w:val="000000" w:themeColor="text1"/>
              </w:rPr>
            </w:rPrChange>
          </w:rPr>
          <w:t xml:space="preserve">, </w:t>
        </w:r>
      </w:ins>
      <w:proofErr w:type="spellStart"/>
      <w:ins w:id="96" w:author="Alex Damian Serrano" w:date="2021-03-09T11:50:00Z">
        <w:r w:rsidR="00D4442D" w:rsidRPr="00D4442D">
          <w:rPr>
            <w:rFonts w:ascii="Arial" w:hAnsi="Arial" w:cs="Arial"/>
            <w:i/>
            <w:iCs/>
            <w:color w:val="000000" w:themeColor="text1"/>
            <w:rPrChange w:id="97" w:author="Alex Damian Serrano" w:date="2021-03-09T11:51:00Z">
              <w:rPr>
                <w:rFonts w:ascii="Arial" w:hAnsi="Arial" w:cs="Arial"/>
                <w:color w:val="000000" w:themeColor="text1"/>
              </w:rPr>
            </w:rPrChange>
          </w:rPr>
          <w:t>Chuniphyes</w:t>
        </w:r>
        <w:proofErr w:type="spellEnd"/>
        <w:r w:rsidR="00D4442D" w:rsidRPr="00D4442D">
          <w:rPr>
            <w:rFonts w:ascii="Arial" w:hAnsi="Arial" w:cs="Arial"/>
            <w:i/>
            <w:iCs/>
            <w:color w:val="000000" w:themeColor="text1"/>
            <w:rPrChange w:id="98" w:author="Alex Damian Serrano" w:date="2021-03-09T11:51:00Z">
              <w:rPr>
                <w:rFonts w:ascii="Arial" w:hAnsi="Arial" w:cs="Arial"/>
                <w:color w:val="000000" w:themeColor="text1"/>
              </w:rPr>
            </w:rPrChange>
          </w:rPr>
          <w:t xml:space="preserve"> </w:t>
        </w:r>
        <w:proofErr w:type="spellStart"/>
        <w:r w:rsidR="00D4442D" w:rsidRPr="00D4442D">
          <w:rPr>
            <w:rFonts w:ascii="Arial" w:hAnsi="Arial" w:cs="Arial"/>
            <w:i/>
            <w:iCs/>
            <w:color w:val="000000" w:themeColor="text1"/>
            <w:rPrChange w:id="99" w:author="Alex Damian Serrano" w:date="2021-03-09T11:51:00Z">
              <w:rPr>
                <w:rFonts w:ascii="Arial" w:hAnsi="Arial" w:cs="Arial"/>
                <w:color w:val="000000" w:themeColor="text1"/>
              </w:rPr>
            </w:rPrChange>
          </w:rPr>
          <w:t>moserae</w:t>
        </w:r>
        <w:proofErr w:type="spellEnd"/>
        <w:r w:rsidR="00D4442D" w:rsidRPr="00D4442D">
          <w:rPr>
            <w:rFonts w:ascii="Arial" w:hAnsi="Arial" w:cs="Arial"/>
            <w:i/>
            <w:iCs/>
            <w:color w:val="000000" w:themeColor="text1"/>
            <w:rPrChange w:id="100" w:author="Alex Damian Serrano" w:date="2021-03-09T11:51:00Z">
              <w:rPr>
                <w:rFonts w:ascii="Arial" w:hAnsi="Arial" w:cs="Arial"/>
                <w:color w:val="000000" w:themeColor="text1"/>
              </w:rPr>
            </w:rPrChange>
          </w:rPr>
          <w:t xml:space="preserve">, </w:t>
        </w:r>
        <w:proofErr w:type="spellStart"/>
        <w:r w:rsidR="00D4442D" w:rsidRPr="00D4442D">
          <w:rPr>
            <w:rFonts w:ascii="Arial" w:hAnsi="Arial" w:cs="Arial"/>
            <w:i/>
            <w:iCs/>
            <w:color w:val="000000" w:themeColor="text1"/>
            <w:rPrChange w:id="101" w:author="Alex Damian Serrano" w:date="2021-03-09T11:51:00Z">
              <w:rPr>
                <w:rFonts w:ascii="Arial" w:hAnsi="Arial" w:cs="Arial"/>
                <w:color w:val="000000" w:themeColor="text1"/>
              </w:rPr>
            </w:rPrChange>
          </w:rPr>
          <w:t>Forskalia</w:t>
        </w:r>
        <w:proofErr w:type="spellEnd"/>
        <w:r w:rsidR="00D4442D" w:rsidRPr="00D4442D">
          <w:rPr>
            <w:rFonts w:ascii="Arial" w:hAnsi="Arial" w:cs="Arial"/>
            <w:i/>
            <w:iCs/>
            <w:color w:val="000000" w:themeColor="text1"/>
            <w:rPrChange w:id="102" w:author="Alex Damian Serrano" w:date="2021-03-09T11:51:00Z">
              <w:rPr>
                <w:rFonts w:ascii="Arial" w:hAnsi="Arial" w:cs="Arial"/>
                <w:color w:val="000000" w:themeColor="text1"/>
              </w:rPr>
            </w:rPrChange>
          </w:rPr>
          <w:t xml:space="preserve"> </w:t>
        </w:r>
        <w:proofErr w:type="spellStart"/>
        <w:r w:rsidR="00D4442D" w:rsidRPr="00D4442D">
          <w:rPr>
            <w:rFonts w:ascii="Arial" w:hAnsi="Arial" w:cs="Arial"/>
            <w:i/>
            <w:iCs/>
            <w:color w:val="000000" w:themeColor="text1"/>
            <w:rPrChange w:id="103" w:author="Alex Damian Serrano" w:date="2021-03-09T11:51:00Z">
              <w:rPr>
                <w:rFonts w:ascii="Arial" w:hAnsi="Arial" w:cs="Arial"/>
                <w:color w:val="000000" w:themeColor="text1"/>
              </w:rPr>
            </w:rPrChange>
          </w:rPr>
          <w:t>formosa</w:t>
        </w:r>
        <w:proofErr w:type="spellEnd"/>
        <w:r w:rsidR="00D4442D" w:rsidRPr="00D4442D">
          <w:rPr>
            <w:rFonts w:ascii="Arial" w:hAnsi="Arial" w:cs="Arial"/>
            <w:i/>
            <w:iCs/>
            <w:color w:val="000000" w:themeColor="text1"/>
            <w:rPrChange w:id="104" w:author="Alex Damian Serrano" w:date="2021-03-09T11:51:00Z">
              <w:rPr>
                <w:rFonts w:ascii="Arial" w:hAnsi="Arial" w:cs="Arial"/>
                <w:color w:val="000000" w:themeColor="text1"/>
              </w:rPr>
            </w:rPrChange>
          </w:rPr>
          <w:t xml:space="preserve">, F. </w:t>
        </w:r>
        <w:proofErr w:type="spellStart"/>
        <w:r w:rsidR="00D4442D" w:rsidRPr="00D4442D">
          <w:rPr>
            <w:rFonts w:ascii="Arial" w:hAnsi="Arial" w:cs="Arial"/>
            <w:i/>
            <w:iCs/>
            <w:color w:val="000000" w:themeColor="text1"/>
            <w:rPrChange w:id="105" w:author="Alex Damian Serrano" w:date="2021-03-09T11:51:00Z">
              <w:rPr>
                <w:rFonts w:ascii="Arial" w:hAnsi="Arial" w:cs="Arial"/>
                <w:color w:val="000000" w:themeColor="text1"/>
              </w:rPr>
            </w:rPrChange>
          </w:rPr>
          <w:t>tholoides</w:t>
        </w:r>
        <w:proofErr w:type="spellEnd"/>
        <w:r w:rsidR="00D4442D" w:rsidRPr="00D4442D">
          <w:rPr>
            <w:rFonts w:ascii="Arial" w:hAnsi="Arial" w:cs="Arial"/>
            <w:i/>
            <w:iCs/>
            <w:color w:val="000000" w:themeColor="text1"/>
            <w:rPrChange w:id="106" w:author="Alex Damian Serrano" w:date="2021-03-09T11:51:00Z">
              <w:rPr>
                <w:rFonts w:ascii="Arial" w:hAnsi="Arial" w:cs="Arial"/>
                <w:color w:val="000000" w:themeColor="text1"/>
              </w:rPr>
            </w:rPrChange>
          </w:rPr>
          <w:t xml:space="preserve">, </w:t>
        </w:r>
        <w:proofErr w:type="spellStart"/>
        <w:r w:rsidR="00D4442D" w:rsidRPr="00D4442D">
          <w:rPr>
            <w:rFonts w:ascii="Arial" w:hAnsi="Arial" w:cs="Arial"/>
            <w:i/>
            <w:iCs/>
            <w:color w:val="000000" w:themeColor="text1"/>
            <w:rPrChange w:id="107" w:author="Alex Damian Serrano" w:date="2021-03-09T11:51:00Z">
              <w:rPr>
                <w:rFonts w:ascii="Arial" w:hAnsi="Arial" w:cs="Arial"/>
                <w:color w:val="000000" w:themeColor="text1"/>
              </w:rPr>
            </w:rPrChange>
          </w:rPr>
          <w:t>Kephyes</w:t>
        </w:r>
        <w:proofErr w:type="spellEnd"/>
        <w:r w:rsidR="00D4442D" w:rsidRPr="00D4442D">
          <w:rPr>
            <w:rFonts w:ascii="Arial" w:hAnsi="Arial" w:cs="Arial"/>
            <w:i/>
            <w:iCs/>
            <w:color w:val="000000" w:themeColor="text1"/>
            <w:rPrChange w:id="108" w:author="Alex Damian Serrano" w:date="2021-03-09T11:51:00Z">
              <w:rPr>
                <w:rFonts w:ascii="Arial" w:hAnsi="Arial" w:cs="Arial"/>
                <w:color w:val="000000" w:themeColor="text1"/>
              </w:rPr>
            </w:rPrChange>
          </w:rPr>
          <w:t xml:space="preserve"> ovata</w:t>
        </w:r>
        <w:r w:rsidR="00D4442D">
          <w:rPr>
            <w:rFonts w:ascii="Arial" w:hAnsi="Arial" w:cs="Arial"/>
            <w:color w:val="000000" w:themeColor="text1"/>
          </w:rPr>
          <w:t>, Physonect s</w:t>
        </w:r>
      </w:ins>
      <w:ins w:id="109" w:author="Alex Damian Serrano" w:date="2021-03-09T11:51:00Z">
        <w:r w:rsidR="00D4442D">
          <w:rPr>
            <w:rFonts w:ascii="Arial" w:hAnsi="Arial" w:cs="Arial"/>
            <w:color w:val="000000" w:themeColor="text1"/>
          </w:rPr>
          <w:t xml:space="preserve">p., and </w:t>
        </w:r>
        <w:proofErr w:type="spellStart"/>
        <w:r w:rsidR="00D4442D" w:rsidRPr="00D4442D">
          <w:rPr>
            <w:rFonts w:ascii="Arial" w:hAnsi="Arial" w:cs="Arial"/>
            <w:i/>
            <w:iCs/>
            <w:color w:val="000000" w:themeColor="text1"/>
            <w:rPrChange w:id="110" w:author="Alex Damian Serrano" w:date="2021-03-09T11:51:00Z">
              <w:rPr>
                <w:rFonts w:ascii="Arial" w:hAnsi="Arial" w:cs="Arial"/>
                <w:color w:val="000000" w:themeColor="text1"/>
              </w:rPr>
            </w:rPrChange>
          </w:rPr>
          <w:t>Physophora</w:t>
        </w:r>
        <w:proofErr w:type="spellEnd"/>
        <w:r w:rsidR="00D4442D" w:rsidRPr="00D4442D">
          <w:rPr>
            <w:rFonts w:ascii="Arial" w:hAnsi="Arial" w:cs="Arial"/>
            <w:i/>
            <w:iCs/>
            <w:color w:val="000000" w:themeColor="text1"/>
            <w:rPrChange w:id="111" w:author="Alex Damian Serrano" w:date="2021-03-09T11:51:00Z">
              <w:rPr>
                <w:rFonts w:ascii="Arial" w:hAnsi="Arial" w:cs="Arial"/>
                <w:color w:val="000000" w:themeColor="text1"/>
              </w:rPr>
            </w:rPrChange>
          </w:rPr>
          <w:t xml:space="preserve"> </w:t>
        </w:r>
        <w:proofErr w:type="spellStart"/>
        <w:r w:rsidR="00D4442D" w:rsidRPr="00D4442D">
          <w:rPr>
            <w:rFonts w:ascii="Arial" w:hAnsi="Arial" w:cs="Arial"/>
            <w:i/>
            <w:iCs/>
            <w:color w:val="000000" w:themeColor="text1"/>
            <w:rPrChange w:id="112" w:author="Alex Damian Serrano" w:date="2021-03-09T11:51:00Z">
              <w:rPr>
                <w:rFonts w:ascii="Arial" w:hAnsi="Arial" w:cs="Arial"/>
                <w:color w:val="000000" w:themeColor="text1"/>
              </w:rPr>
            </w:rPrChange>
          </w:rPr>
          <w:t>gilmeri</w:t>
        </w:r>
        <w:proofErr w:type="spellEnd"/>
        <w:r w:rsidR="00D4442D">
          <w:rPr>
            <w:rFonts w:ascii="Arial" w:hAnsi="Arial" w:cs="Arial"/>
            <w:color w:val="000000" w:themeColor="text1"/>
          </w:rPr>
          <w:t xml:space="preserve"> with one specimen, and </w:t>
        </w:r>
        <w:proofErr w:type="spellStart"/>
        <w:r w:rsidR="00D4442D" w:rsidRPr="00D4442D">
          <w:rPr>
            <w:rFonts w:ascii="Arial" w:hAnsi="Arial" w:cs="Arial"/>
            <w:i/>
            <w:iCs/>
            <w:color w:val="000000" w:themeColor="text1"/>
            <w:rPrChange w:id="113" w:author="Alex Damian Serrano" w:date="2021-03-09T11:51:00Z">
              <w:rPr>
                <w:rFonts w:ascii="Arial" w:hAnsi="Arial" w:cs="Arial"/>
                <w:color w:val="000000" w:themeColor="text1"/>
              </w:rPr>
            </w:rPrChange>
          </w:rPr>
          <w:t>Erenna</w:t>
        </w:r>
        <w:proofErr w:type="spellEnd"/>
        <w:r w:rsidR="00D4442D" w:rsidRPr="00D4442D">
          <w:rPr>
            <w:rFonts w:ascii="Arial" w:hAnsi="Arial" w:cs="Arial"/>
            <w:i/>
            <w:iCs/>
            <w:color w:val="000000" w:themeColor="text1"/>
            <w:rPrChange w:id="114" w:author="Alex Damian Serrano" w:date="2021-03-09T11:51:00Z">
              <w:rPr>
                <w:rFonts w:ascii="Arial" w:hAnsi="Arial" w:cs="Arial"/>
                <w:color w:val="000000" w:themeColor="text1"/>
              </w:rPr>
            </w:rPrChange>
          </w:rPr>
          <w:t xml:space="preserve"> </w:t>
        </w:r>
        <w:proofErr w:type="spellStart"/>
        <w:r w:rsidR="00D4442D" w:rsidRPr="00D4442D">
          <w:rPr>
            <w:rFonts w:ascii="Arial" w:hAnsi="Arial" w:cs="Arial"/>
            <w:i/>
            <w:iCs/>
            <w:color w:val="000000" w:themeColor="text1"/>
            <w:rPrChange w:id="115" w:author="Alex Damian Serrano" w:date="2021-03-09T11:51:00Z">
              <w:rPr>
                <w:rFonts w:ascii="Arial" w:hAnsi="Arial" w:cs="Arial"/>
                <w:color w:val="000000" w:themeColor="text1"/>
              </w:rPr>
            </w:rPrChange>
          </w:rPr>
          <w:t>sirena</w:t>
        </w:r>
        <w:proofErr w:type="spellEnd"/>
        <w:r w:rsidR="00D4442D">
          <w:rPr>
            <w:rFonts w:ascii="Arial" w:hAnsi="Arial" w:cs="Arial"/>
            <w:color w:val="000000" w:themeColor="text1"/>
          </w:rPr>
          <w:t xml:space="preserve"> with two specimens.</w:t>
        </w:r>
      </w:ins>
      <w:ins w:id="116" w:author="Alex Damian Serrano" w:date="2021-03-09T13:38:00Z">
        <w:r w:rsidR="009E6884">
          <w:rPr>
            <w:rFonts w:ascii="Arial" w:hAnsi="Arial" w:cs="Arial"/>
            <w:color w:val="000000" w:themeColor="text1"/>
          </w:rPr>
          <w:t xml:space="preserve"> The number of specimens included per species was limited by specimen availability, since finding and collecting certain siphonophore species can be extremely challenging.</w:t>
        </w:r>
      </w:ins>
      <w:ins w:id="117" w:author="Alex Damian Serrano" w:date="2021-03-09T11:49:00Z">
        <w:r w:rsidR="00D4442D">
          <w:rPr>
            <w:rFonts w:ascii="Arial" w:hAnsi="Arial" w:cs="Arial"/>
            <w:color w:val="000000" w:themeColor="text1"/>
          </w:rPr>
          <w:t xml:space="preserve"> </w:t>
        </w:r>
      </w:ins>
      <w:r w:rsidRPr="00F767BD">
        <w:rPr>
          <w:rFonts w:ascii="Arial" w:hAnsi="Arial" w:cs="Arial"/>
          <w:color w:val="000000" w:themeColor="text1"/>
        </w:rPr>
        <w:t xml:space="preserve"> Inapplicable characters were recorded as NA states, and species with states that could not be measured due to technical limitations were removed before the analyses. We used the feeding guild categories detailed in Damian-Serrano et al. (202</w:t>
      </w:r>
      <w:ins w:id="118" w:author="Alex Damian Serrano" w:date="2021-03-09T11:08:00Z">
        <w:r w:rsidR="00316313">
          <w:rPr>
            <w:rFonts w:ascii="Arial" w:hAnsi="Arial" w:cs="Arial"/>
            <w:color w:val="000000" w:themeColor="text1"/>
          </w:rPr>
          <w:t>1</w:t>
        </w:r>
      </w:ins>
      <w:del w:id="119" w:author="Alex Damian Serrano" w:date="2021-03-09T11:08:00Z">
        <w:r w:rsidRPr="00F767BD" w:rsidDel="00316313">
          <w:rPr>
            <w:rFonts w:ascii="Arial" w:hAnsi="Arial" w:cs="Arial"/>
            <w:color w:val="000000" w:themeColor="text1"/>
          </w:rPr>
          <w:delText>0</w:delText>
        </w:r>
      </w:del>
      <w:r w:rsidRPr="00F767BD">
        <w:rPr>
          <w:rFonts w:ascii="Arial" w:hAnsi="Arial" w:cs="Arial"/>
          <w:color w:val="000000" w:themeColor="text1"/>
        </w:rPr>
        <w:t xml:space="preserve">) with one modification: including all </w:t>
      </w:r>
      <w:r w:rsidRPr="00F767BD">
        <w:rPr>
          <w:rFonts w:ascii="Arial" w:hAnsi="Arial" w:cs="Arial"/>
          <w:i/>
          <w:color w:val="000000" w:themeColor="text1"/>
        </w:rPr>
        <w:t>Forskalia</w:t>
      </w:r>
      <w:r w:rsidRPr="00F767BD">
        <w:rPr>
          <w:rFonts w:ascii="Arial" w:hAnsi="Arial" w:cs="Arial"/>
          <w:color w:val="000000" w:themeColor="text1"/>
        </w:rPr>
        <w:t xml:space="preserve"> spp. as generalists instead of as a single </w:t>
      </w:r>
      <w:r w:rsidRPr="00F767BD">
        <w:rPr>
          <w:rFonts w:ascii="Arial" w:hAnsi="Arial" w:cs="Arial"/>
          <w:i/>
          <w:color w:val="000000" w:themeColor="text1"/>
        </w:rPr>
        <w:t>Forskalia</w:t>
      </w:r>
      <w:r w:rsidRPr="00F767BD">
        <w:rPr>
          <w:rFonts w:ascii="Arial" w:hAnsi="Arial" w:cs="Arial"/>
          <w:color w:val="000000" w:themeColor="text1"/>
        </w:rPr>
        <w:t xml:space="preserve"> species on the tree after a reinterpretation of the data in Purcell (1981). In order to characterize the evolutionary history of tentilla morphology, we fitted different models generating the observed data distribution given the phylogeny for each continuous character using the function fitContinuous in the R package </w:t>
      </w:r>
      <w:r w:rsidRPr="00F767BD">
        <w:rPr>
          <w:rFonts w:ascii="Arial" w:hAnsi="Arial" w:cs="Arial"/>
          <w:i/>
          <w:color w:val="000000" w:themeColor="text1"/>
        </w:rPr>
        <w:t>geiger</w:t>
      </w:r>
      <w:r w:rsidRPr="00F767BD">
        <w:rPr>
          <w:rFonts w:ascii="Arial" w:hAnsi="Arial" w:cs="Arial"/>
          <w:color w:val="000000" w:themeColor="text1"/>
        </w:rPr>
        <w:t xml:space="preserve"> (Harmon et al. 2007). These models include a non-phylogenetic white-noise model (WN), a neutral divergence Brownian Motion model (BM), an early-burst decreasing rate model (EB), and an Ornstein-Uhlenbeck (OU) model with stabilizing selection around a fitted optimum trait value. In the same way as Damian-Serrano et al. (202</w:t>
      </w:r>
      <w:ins w:id="120" w:author="Alex Damian Serrano" w:date="2021-03-09T11:08:00Z">
        <w:r w:rsidR="00316313">
          <w:rPr>
            <w:rFonts w:ascii="Arial" w:hAnsi="Arial" w:cs="Arial"/>
            <w:color w:val="000000" w:themeColor="text1"/>
          </w:rPr>
          <w:t>1</w:t>
        </w:r>
      </w:ins>
      <w:del w:id="121" w:author="Alex Damian Serrano" w:date="2021-03-09T11:08:00Z">
        <w:r w:rsidRPr="00F767BD" w:rsidDel="00316313">
          <w:rPr>
            <w:rFonts w:ascii="Arial" w:hAnsi="Arial" w:cs="Arial"/>
            <w:color w:val="000000" w:themeColor="text1"/>
          </w:rPr>
          <w:delText>0</w:delText>
        </w:r>
      </w:del>
      <w:r w:rsidRPr="00F767BD">
        <w:rPr>
          <w:rFonts w:ascii="Arial" w:hAnsi="Arial" w:cs="Arial"/>
          <w:color w:val="000000" w:themeColor="text1"/>
        </w:rPr>
        <w:t xml:space="preserve">), we then ordered the models by increasing parametric complexity, and compared their corrected Akaike Information Criterion (AICc) scores (Sugiura 1978). We used the lowest (best) score with a delta of 2 to determine significance relative to the next simplest model (SM10). We calculated model adequacy scores using the R package </w:t>
      </w:r>
      <w:r w:rsidRPr="00F767BD">
        <w:rPr>
          <w:rFonts w:ascii="Arial" w:hAnsi="Arial" w:cs="Arial"/>
          <w:i/>
          <w:color w:val="000000" w:themeColor="text1"/>
        </w:rPr>
        <w:t>arbutus</w:t>
      </w:r>
      <w:r w:rsidRPr="00F767BD">
        <w:rPr>
          <w:rFonts w:ascii="Arial" w:hAnsi="Arial" w:cs="Arial"/>
          <w:color w:val="000000" w:themeColor="text1"/>
        </w:rPr>
        <w:t xml:space="preserve"> (Pennell et al. 2015) (SM11), and calculated phylogenetic signals in each of the measured characters using Blomberg’s K (Blomberg et al. 2003) (SM10). To reconstruct the ancestral character states of nematocyst types and other categorical traits (character matrix available in Supplementary Information), we used stochastic character mapping (SIMMAP) using the package </w:t>
      </w:r>
      <w:r w:rsidRPr="00F767BD">
        <w:rPr>
          <w:rFonts w:ascii="Arial" w:hAnsi="Arial" w:cs="Arial"/>
          <w:i/>
          <w:color w:val="000000" w:themeColor="text1"/>
        </w:rPr>
        <w:t>phytools</w:t>
      </w:r>
      <w:r w:rsidRPr="00F767BD">
        <w:rPr>
          <w:rFonts w:ascii="Arial" w:hAnsi="Arial" w:cs="Arial"/>
          <w:color w:val="000000" w:themeColor="text1"/>
        </w:rPr>
        <w:t xml:space="preserve"> (Revell 2012).</w:t>
      </w:r>
    </w:p>
    <w:p w14:paraId="73B77E0D" w14:textId="77777777"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 xml:space="preserve">In order to examine the degree of phenotypic integration within the tentillum, we explored the correlational structure among continuous characters and among their evolutionary histories using principal component analysis (PCA) and phylogenetic PCA (Revell 2012). Since the character dataset contains gaps due to missing data and inapplicable character states (SM14), we carried out these analyses on a subset of species and characters that allowed for the most complete dataset. This was done by removing the terminal filament characters (which are only shared by a small subset of species), and then removing species which had inapplicable states for the remaining characters (apolemiids and cystonects). In addition, we obtained the correlations between the phylogenetic independent contrasts (Felsenstein 1985) using the package </w:t>
      </w:r>
      <w:r w:rsidRPr="00F767BD">
        <w:rPr>
          <w:rFonts w:ascii="Arial" w:hAnsi="Arial" w:cs="Arial"/>
          <w:i/>
          <w:color w:val="000000" w:themeColor="text1"/>
        </w:rPr>
        <w:t>rphylip</w:t>
      </w:r>
      <w:r w:rsidRPr="00F767BD">
        <w:rPr>
          <w:rFonts w:ascii="Arial" w:hAnsi="Arial" w:cs="Arial"/>
          <w:color w:val="000000" w:themeColor="text1"/>
        </w:rPr>
        <w:t xml:space="preserve"> (Revell and Chamberlain 2014) accounting for intraspecific variation. Using these contrasts, we identified multivariate correlational modules among characters. To test and quantify phenotypic integration between these multivariate modules, we used the phylogenetic phenotypic integration test in the package </w:t>
      </w:r>
      <w:r w:rsidRPr="00F767BD">
        <w:rPr>
          <w:rFonts w:ascii="Arial" w:hAnsi="Arial" w:cs="Arial"/>
          <w:i/>
          <w:color w:val="000000" w:themeColor="text1"/>
        </w:rPr>
        <w:t>geomorph</w:t>
      </w:r>
      <w:r w:rsidRPr="00F767BD">
        <w:rPr>
          <w:rFonts w:ascii="Arial" w:hAnsi="Arial" w:cs="Arial"/>
          <w:color w:val="000000" w:themeColor="text1"/>
        </w:rPr>
        <w:t xml:space="preserve"> (Adams et al. 2016).</w:t>
      </w:r>
    </w:p>
    <w:p w14:paraId="616BA657" w14:textId="77777777"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When comparing the morphospaces of species in different feeding guilds, we carried out a PCA on the complete character dataset while transforming inapplicable states of absent characters to zeros (</w:t>
      </w:r>
      <w:proofErr w:type="gramStart"/>
      <w:r w:rsidRPr="00F767BD">
        <w:rPr>
          <w:rFonts w:ascii="Arial" w:hAnsi="Arial" w:cs="Arial"/>
          <w:color w:val="000000" w:themeColor="text1"/>
        </w:rPr>
        <w:t>i.e.</w:t>
      </w:r>
      <w:proofErr w:type="gramEnd"/>
      <w:r w:rsidRPr="00F767BD">
        <w:rPr>
          <w:rFonts w:ascii="Arial" w:hAnsi="Arial" w:cs="Arial"/>
          <w:color w:val="000000" w:themeColor="text1"/>
        </w:rPr>
        <w:t xml:space="preserve"> cnidoband length = 0 when no cnidoband is present) to account for similarity based on character presence/absence. Using these principal components, we examined the occupation of the morphospace across species in different feeding guilds using a phylogenetic MANOVA with the package </w:t>
      </w:r>
      <w:r w:rsidRPr="00F767BD">
        <w:rPr>
          <w:rFonts w:ascii="Arial" w:hAnsi="Arial" w:cs="Arial"/>
          <w:i/>
          <w:color w:val="000000" w:themeColor="text1"/>
        </w:rPr>
        <w:t>geiger</w:t>
      </w:r>
      <w:r w:rsidRPr="00F767BD">
        <w:rPr>
          <w:rFonts w:ascii="Arial" w:hAnsi="Arial" w:cs="Arial"/>
          <w:color w:val="000000" w:themeColor="text1"/>
        </w:rPr>
        <w:t xml:space="preserve"> (Harmon et al. 2007) to assess the variation explained, and a morphological disparity test with the package </w:t>
      </w:r>
      <w:r w:rsidRPr="00F767BD">
        <w:rPr>
          <w:rFonts w:ascii="Arial" w:hAnsi="Arial" w:cs="Arial"/>
          <w:i/>
          <w:color w:val="000000" w:themeColor="text1"/>
        </w:rPr>
        <w:t>geomorph</w:t>
      </w:r>
      <w:r w:rsidRPr="00F767BD">
        <w:rPr>
          <w:rFonts w:ascii="Arial" w:hAnsi="Arial" w:cs="Arial"/>
          <w:color w:val="000000" w:themeColor="text1"/>
        </w:rPr>
        <w:t xml:space="preserve"> (Adams et al. 2016) to assess differences in the extent occupied by each guild.</w:t>
      </w:r>
    </w:p>
    <w:p w14:paraId="79D94DEA" w14:textId="5B21D9D1"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order to detect and evaluate instances of convergent evolution, we used the package SURFACE (Ingram and Mahler 2013). This tool identifies OU regimes and their optima given a tree and character data, and then evaluates where the same regime has appeared independently in different lineages. We applied these analyses to the haploneme nematocyst length and width characters as well as to the most complete dataset without inapplicable character states</w:t>
      </w:r>
      <w:ins w:id="122" w:author="Alex Damian Serrano" w:date="2021-03-09T12:41:00Z">
        <w:r w:rsidR="00166302">
          <w:rPr>
            <w:rFonts w:ascii="Arial" w:hAnsi="Arial" w:cs="Arial"/>
            <w:color w:val="000000" w:themeColor="text1"/>
          </w:rPr>
          <w:t xml:space="preserve"> with 43 species and 186 spec</w:t>
        </w:r>
      </w:ins>
      <w:ins w:id="123" w:author="Alex Damian Serrano" w:date="2021-03-09T12:42:00Z">
        <w:r w:rsidR="00166302">
          <w:rPr>
            <w:rFonts w:ascii="Arial" w:hAnsi="Arial" w:cs="Arial"/>
            <w:color w:val="000000" w:themeColor="text1"/>
          </w:rPr>
          <w:t>imens (SM17)</w:t>
        </w:r>
      </w:ins>
      <w:r w:rsidRPr="00F767BD">
        <w:rPr>
          <w:rFonts w:ascii="Arial" w:hAnsi="Arial" w:cs="Arial"/>
          <w:color w:val="000000" w:themeColor="text1"/>
        </w:rPr>
        <w:t>.</w:t>
      </w:r>
    </w:p>
    <w:p w14:paraId="208F02F2" w14:textId="2D46D8AF"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order to generate hypotheses on the diets of siphonophores using tentilla morphology, we used the discriminant analyses of principal components (DAPC) (Jombart et al. 2010) trained in Damian-Serrano et al. (202</w:t>
      </w:r>
      <w:ins w:id="124" w:author="Alex Damian Serrano" w:date="2021-03-09T11:08:00Z">
        <w:r w:rsidR="00316313">
          <w:rPr>
            <w:rFonts w:ascii="Arial" w:hAnsi="Arial" w:cs="Arial"/>
            <w:color w:val="000000" w:themeColor="text1"/>
          </w:rPr>
          <w:t>1</w:t>
        </w:r>
      </w:ins>
      <w:del w:id="125" w:author="Alex Damian Serrano" w:date="2021-03-09T11:08:00Z">
        <w:r w:rsidRPr="00F767BD" w:rsidDel="00316313">
          <w:rPr>
            <w:rFonts w:ascii="Arial" w:hAnsi="Arial" w:cs="Arial"/>
            <w:color w:val="000000" w:themeColor="text1"/>
          </w:rPr>
          <w:delText>0</w:delText>
        </w:r>
      </w:del>
      <w:r w:rsidRPr="00F767BD">
        <w:rPr>
          <w:rFonts w:ascii="Arial" w:hAnsi="Arial" w:cs="Arial"/>
          <w:color w:val="000000" w:themeColor="text1"/>
        </w:rPr>
        <w:t>). We predict the feeding guilds of species in the dataset for which there are no published feeding observations using their morphological data as inputs, and presenting the predictive output in the form of posterior probabilities for each guild category.</w:t>
      </w:r>
    </w:p>
    <w:p w14:paraId="2970B7FC" w14:textId="77777777"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order to observe the discharge behavior of different tentilla, we recorded high speed footage (1000-3000 fps) of tentillum and nematocyst discharge by live siphonophore specimens (26 species) using a Phantom Miro 320S camera mounted on a stereoscopic microscope. We mechanically elicited tentillum and nematocyst discharge using a fine metallic pin. We used the Phantom PCC software to analyze the footage. For the 10 species recorded, we measured total cnidoband discharge time (ms), heteroneme filament length (</w:t>
      </w:r>
      <m:oMath>
        <m:r>
          <w:rPr>
            <w:rFonts w:ascii="Cambria Math" w:hAnsi="Cambria Math" w:cs="Arial"/>
            <w:color w:val="000000" w:themeColor="text1"/>
          </w:rPr>
          <m:t>μ</m:t>
        </m:r>
      </m:oMath>
      <w:r w:rsidRPr="00F767BD">
        <w:rPr>
          <w:rFonts w:ascii="Arial" w:hAnsi="Arial" w:cs="Arial"/>
          <w:color w:val="000000" w:themeColor="text1"/>
        </w:rPr>
        <w:t>m), and discharge speeds (mm/s) for cnidoband, heteronemes, haplonemes, and heteroneme shafts when possible (data available in the Supplementary Information).</w:t>
      </w:r>
    </w:p>
    <w:p w14:paraId="644F0F9E" w14:textId="77777777" w:rsidR="00BA281E" w:rsidRPr="00F767BD" w:rsidRDefault="002550B4" w:rsidP="00F767BD">
      <w:pPr>
        <w:pStyle w:val="Heading2"/>
        <w:jc w:val="both"/>
        <w:rPr>
          <w:rFonts w:ascii="Arial" w:hAnsi="Arial" w:cs="Arial"/>
          <w:color w:val="000000" w:themeColor="text1"/>
        </w:rPr>
      </w:pPr>
      <w:bookmarkStart w:id="126" w:name="results"/>
      <w:r w:rsidRPr="00F767BD">
        <w:rPr>
          <w:rFonts w:ascii="Arial" w:hAnsi="Arial" w:cs="Arial"/>
          <w:color w:val="000000" w:themeColor="text1"/>
        </w:rPr>
        <w:t>Results</w:t>
      </w:r>
      <w:bookmarkEnd w:id="126"/>
    </w:p>
    <w:p w14:paraId="48170EC5" w14:textId="11F383B3" w:rsidR="00BA281E" w:rsidRPr="00F767BD" w:rsidRDefault="002550B4" w:rsidP="003B2BD2">
      <w:pPr>
        <w:pStyle w:val="FirstParagraph"/>
        <w:ind w:firstLine="720"/>
        <w:jc w:val="both"/>
        <w:rPr>
          <w:rFonts w:ascii="Arial" w:hAnsi="Arial" w:cs="Arial"/>
          <w:color w:val="000000" w:themeColor="text1"/>
        </w:rPr>
      </w:pPr>
      <w:r w:rsidRPr="00F767BD">
        <w:rPr>
          <w:rFonts w:ascii="Arial" w:hAnsi="Arial" w:cs="Arial"/>
          <w:i/>
          <w:color w:val="000000" w:themeColor="text1"/>
        </w:rPr>
        <w:t>Evolutionary history of tentillum morphology</w:t>
      </w:r>
      <w:r w:rsidRPr="00F767BD">
        <w:rPr>
          <w:rFonts w:ascii="Arial" w:hAnsi="Arial" w:cs="Arial"/>
          <w:color w:val="000000" w:themeColor="text1"/>
        </w:rPr>
        <w:t xml:space="preserve"> – In Damian-Serrano et al. (202</w:t>
      </w:r>
      <w:ins w:id="127" w:author="Alex Damian Serrano" w:date="2021-03-09T11:08:00Z">
        <w:r w:rsidR="00316313">
          <w:rPr>
            <w:rFonts w:ascii="Arial" w:hAnsi="Arial" w:cs="Arial"/>
            <w:color w:val="000000" w:themeColor="text1"/>
          </w:rPr>
          <w:t>1</w:t>
        </w:r>
      </w:ins>
      <w:del w:id="128" w:author="Alex Damian Serrano" w:date="2021-03-09T11:08:00Z">
        <w:r w:rsidRPr="00F767BD" w:rsidDel="00316313">
          <w:rPr>
            <w:rFonts w:ascii="Arial" w:hAnsi="Arial" w:cs="Arial"/>
            <w:color w:val="000000" w:themeColor="text1"/>
          </w:rPr>
          <w:delText>0</w:delText>
        </w:r>
      </w:del>
      <w:r w:rsidRPr="00F767BD">
        <w:rPr>
          <w:rFonts w:ascii="Arial" w:hAnsi="Arial" w:cs="Arial"/>
          <w:color w:val="000000" w:themeColor="text1"/>
        </w:rPr>
        <w:t xml:space="preserve">), we produced the most speciose siphonophore molecular phylogeny to date, while incorporating the most recent findings in siphonophore deep node relationships. This phylogeny revealed for the first time that the genus </w:t>
      </w:r>
      <w:r w:rsidRPr="00F767BD">
        <w:rPr>
          <w:rFonts w:ascii="Arial" w:hAnsi="Arial" w:cs="Arial"/>
          <w:i/>
          <w:color w:val="000000" w:themeColor="text1"/>
        </w:rPr>
        <w:t>Erenna</w:t>
      </w:r>
      <w:r w:rsidRPr="00F767BD">
        <w:rPr>
          <w:rFonts w:ascii="Arial" w:hAnsi="Arial" w:cs="Arial"/>
          <w:color w:val="000000" w:themeColor="text1"/>
        </w:rPr>
        <w:t xml:space="preserve"> is the sister to </w:t>
      </w:r>
      <w:r w:rsidRPr="00F767BD">
        <w:rPr>
          <w:rFonts w:ascii="Arial" w:hAnsi="Arial" w:cs="Arial"/>
          <w:i/>
          <w:color w:val="000000" w:themeColor="text1"/>
        </w:rPr>
        <w:t>Stephanomia amphytridis</w:t>
      </w:r>
      <w:r w:rsidRPr="00F767BD">
        <w:rPr>
          <w:rFonts w:ascii="Arial" w:hAnsi="Arial" w:cs="Arial"/>
          <w:color w:val="000000" w:themeColor="text1"/>
        </w:rPr>
        <w:t xml:space="preserve">. </w:t>
      </w:r>
      <w:r w:rsidRPr="00F767BD">
        <w:rPr>
          <w:rFonts w:ascii="Arial" w:hAnsi="Arial" w:cs="Arial"/>
          <w:i/>
          <w:color w:val="000000" w:themeColor="text1"/>
        </w:rPr>
        <w:t>Erenna</w:t>
      </w:r>
      <w:r w:rsidRPr="00F767BD">
        <w:rPr>
          <w:rFonts w:ascii="Arial" w:hAnsi="Arial" w:cs="Arial"/>
          <w:color w:val="000000" w:themeColor="text1"/>
        </w:rPr>
        <w:t xml:space="preserve"> and </w:t>
      </w:r>
      <w:r w:rsidRPr="00F767BD">
        <w:rPr>
          <w:rFonts w:ascii="Arial" w:hAnsi="Arial" w:cs="Arial"/>
          <w:i/>
          <w:color w:val="000000" w:themeColor="text1"/>
        </w:rPr>
        <w:t>Stephanomia</w:t>
      </w:r>
      <w:r w:rsidRPr="00F767BD">
        <w:rPr>
          <w:rFonts w:ascii="Arial" w:hAnsi="Arial" w:cs="Arial"/>
          <w:color w:val="000000" w:themeColor="text1"/>
        </w:rPr>
        <w:t xml:space="preserve"> bear the largest tentilla among all siphonophores, thus their monophyly indicates that there was a single evolutionary transition to giant tentilla. Siphonophore tentilla range in size from ~30 µm in some </w:t>
      </w:r>
      <w:r w:rsidRPr="00F767BD">
        <w:rPr>
          <w:rFonts w:ascii="Arial" w:hAnsi="Arial" w:cs="Arial"/>
          <w:i/>
          <w:color w:val="000000" w:themeColor="text1"/>
        </w:rPr>
        <w:t>Cordagalma</w:t>
      </w:r>
      <w:r w:rsidRPr="00F767BD">
        <w:rPr>
          <w:rFonts w:ascii="Arial" w:hAnsi="Arial" w:cs="Arial"/>
          <w:color w:val="000000" w:themeColor="text1"/>
        </w:rPr>
        <w:t xml:space="preserve"> specimens to 2-4 cm in </w:t>
      </w:r>
      <w:r w:rsidRPr="00F767BD">
        <w:rPr>
          <w:rFonts w:ascii="Arial" w:hAnsi="Arial" w:cs="Arial"/>
          <w:i/>
          <w:color w:val="000000" w:themeColor="text1"/>
        </w:rPr>
        <w:t>Erenna</w:t>
      </w:r>
      <w:r w:rsidRPr="00F767BD">
        <w:rPr>
          <w:rFonts w:ascii="Arial" w:hAnsi="Arial" w:cs="Arial"/>
          <w:color w:val="000000" w:themeColor="text1"/>
        </w:rPr>
        <w:t xml:space="preserve"> species, and up to 8 cm in </w:t>
      </w:r>
      <w:r w:rsidRPr="00F767BD">
        <w:rPr>
          <w:rFonts w:ascii="Arial" w:hAnsi="Arial" w:cs="Arial"/>
          <w:i/>
          <w:color w:val="000000" w:themeColor="text1"/>
        </w:rPr>
        <w:t>Stephanomia amphytridis</w:t>
      </w:r>
      <w:r w:rsidRPr="00F767BD">
        <w:rPr>
          <w:rFonts w:ascii="Arial" w:hAnsi="Arial" w:cs="Arial"/>
          <w:color w:val="000000" w:themeColor="text1"/>
        </w:rPr>
        <w:t xml:space="preserve"> (Pugh and Baxter 2014). Most siphonophore tentilla measure between 175 and 1007 µm (1st and 3rd quartiles), with a median of 373 µm. The extreme gain of tentillum size in this newly found clade may have important implications for access to large prey size classes such as adult deep-sea fishes.</w:t>
      </w:r>
    </w:p>
    <w:p w14:paraId="379E6466" w14:textId="2CCA1F4F"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 xml:space="preserve">Siphonophore tentilla are defined as lateral, monostichous evaginations of the tentacle (including its gastrovascular lumen), armed with epidermal nematocysts (Totton and Bargmann 1965). The buttons on </w:t>
      </w:r>
      <w:r w:rsidRPr="00F767BD">
        <w:rPr>
          <w:rFonts w:ascii="Arial" w:hAnsi="Arial" w:cs="Arial"/>
          <w:i/>
          <w:color w:val="000000" w:themeColor="text1"/>
        </w:rPr>
        <w:t>Physalia</w:t>
      </w:r>
      <w:r w:rsidRPr="00F767BD">
        <w:rPr>
          <w:rFonts w:ascii="Arial" w:hAnsi="Arial" w:cs="Arial"/>
          <w:color w:val="000000" w:themeColor="text1"/>
        </w:rPr>
        <w:t xml:space="preserve"> tentacles were not traditionally regarded as tentilla, but Bardi and Marques (2007), Munro et al. (2018), and our own observations confirm that the buttons contain evaginations of the gastrovascular lumen, thus satisfying all the criteria for the definition. In this light, and given that most Cystonectae bear conspicuous tentilla, we conclude</w:t>
      </w:r>
      <w:ins w:id="129" w:author="Alex Damian Serrano" w:date="2021-03-09T11:08:00Z">
        <w:r w:rsidR="00316313">
          <w:rPr>
            <w:rFonts w:ascii="Arial" w:hAnsi="Arial" w:cs="Arial"/>
            <w:color w:val="000000" w:themeColor="text1"/>
          </w:rPr>
          <w:t xml:space="preserve">, </w:t>
        </w:r>
      </w:ins>
      <w:del w:id="130" w:author="Alex Damian Serrano" w:date="2021-03-09T11:08:00Z">
        <w:r w:rsidRPr="00F767BD" w:rsidDel="00316313">
          <w:rPr>
            <w:rFonts w:ascii="Arial" w:hAnsi="Arial" w:cs="Arial"/>
            <w:color w:val="000000" w:themeColor="text1"/>
          </w:rPr>
          <w:delText xml:space="preserve"> (</w:delText>
        </w:r>
      </w:del>
      <w:r w:rsidRPr="00F767BD">
        <w:rPr>
          <w:rFonts w:ascii="Arial" w:hAnsi="Arial" w:cs="Arial"/>
          <w:color w:val="000000" w:themeColor="text1"/>
        </w:rPr>
        <w:t>in agreement with Munro et al. (2018) and Damian-Serrano et al. (202</w:t>
      </w:r>
      <w:ins w:id="131" w:author="Alex Damian Serrano" w:date="2021-03-09T11:08:00Z">
        <w:r w:rsidR="00316313">
          <w:rPr>
            <w:rFonts w:ascii="Arial" w:hAnsi="Arial" w:cs="Arial"/>
            <w:color w:val="000000" w:themeColor="text1"/>
          </w:rPr>
          <w:t>1</w:t>
        </w:r>
      </w:ins>
      <w:del w:id="132" w:author="Alex Damian Serrano" w:date="2021-03-09T11:08:00Z">
        <w:r w:rsidRPr="00F767BD" w:rsidDel="00316313">
          <w:rPr>
            <w:rFonts w:ascii="Arial" w:hAnsi="Arial" w:cs="Arial"/>
            <w:color w:val="000000" w:themeColor="text1"/>
          </w:rPr>
          <w:delText>0</w:delText>
        </w:r>
      </w:del>
      <w:r w:rsidRPr="00F767BD">
        <w:rPr>
          <w:rFonts w:ascii="Arial" w:hAnsi="Arial" w:cs="Arial"/>
          <w:color w:val="000000" w:themeColor="text1"/>
        </w:rPr>
        <w:t>)</w:t>
      </w:r>
      <w:ins w:id="133" w:author="Alex Damian Serrano" w:date="2021-03-09T11:08:00Z">
        <w:r w:rsidR="00316313">
          <w:rPr>
            <w:rFonts w:ascii="Arial" w:hAnsi="Arial" w:cs="Arial"/>
            <w:color w:val="000000" w:themeColor="text1"/>
          </w:rPr>
          <w:t>,</w:t>
        </w:r>
      </w:ins>
      <w:del w:id="134" w:author="Alex Damian Serrano" w:date="2021-03-09T11:08:00Z">
        <w:r w:rsidRPr="00F767BD" w:rsidDel="00316313">
          <w:rPr>
            <w:rFonts w:ascii="Arial" w:hAnsi="Arial" w:cs="Arial"/>
            <w:color w:val="000000" w:themeColor="text1"/>
          </w:rPr>
          <w:delText>)</w:delText>
        </w:r>
      </w:del>
      <w:r w:rsidRPr="00F767BD">
        <w:rPr>
          <w:rFonts w:ascii="Arial" w:hAnsi="Arial" w:cs="Arial"/>
          <w:color w:val="000000" w:themeColor="text1"/>
        </w:rPr>
        <w:t xml:space="preserve"> that tentilla were present in the most recent common ancestor of all siphonophores, and secondarily lost twice, once in </w:t>
      </w:r>
      <w:r w:rsidRPr="00F767BD">
        <w:rPr>
          <w:rFonts w:ascii="Arial" w:hAnsi="Arial" w:cs="Arial"/>
          <w:i/>
          <w:color w:val="000000" w:themeColor="text1"/>
        </w:rPr>
        <w:t>Apolemia</w:t>
      </w:r>
      <w:r w:rsidRPr="00F767BD">
        <w:rPr>
          <w:rFonts w:ascii="Arial" w:hAnsi="Arial" w:cs="Arial"/>
          <w:color w:val="000000" w:themeColor="text1"/>
        </w:rPr>
        <w:t xml:space="preserve"> and again in </w:t>
      </w:r>
      <w:r w:rsidRPr="00F767BD">
        <w:rPr>
          <w:rFonts w:ascii="Arial" w:hAnsi="Arial" w:cs="Arial"/>
          <w:i/>
          <w:color w:val="000000" w:themeColor="text1"/>
        </w:rPr>
        <w:t>Bathyphysa conifera</w:t>
      </w:r>
      <w:r w:rsidRPr="00F767BD">
        <w:rPr>
          <w:rFonts w:ascii="Arial" w:hAnsi="Arial" w:cs="Arial"/>
          <w:color w:val="000000" w:themeColor="text1"/>
        </w:rPr>
        <w:t xml:space="preserve">. In order to gain a broad perspective on the evolutionary history of tentilla, we reconstructed the phylogenetic positions of the main categorical character shifts (such as gains and losses of nematocyst types) using stochastic character mapping (SM1-9) and manual reconstructions. This phylogenetic roadmap of evolutionary novelties is summarized in (Fig. </w:t>
      </w:r>
      <w:r w:rsidR="007E3153">
        <w:rPr>
          <w:rFonts w:ascii="Arial" w:hAnsi="Arial" w:cs="Arial"/>
          <w:color w:val="000000" w:themeColor="text1"/>
        </w:rPr>
        <w:t>4</w:t>
      </w:r>
      <w:r w:rsidRPr="00F767BD">
        <w:rPr>
          <w:rFonts w:ascii="Arial" w:hAnsi="Arial" w:cs="Arial"/>
          <w:color w:val="000000" w:themeColor="text1"/>
        </w:rPr>
        <w:t>).</w:t>
      </w:r>
    </w:p>
    <w:p w14:paraId="527E65CF" w14:textId="49DB11EA"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 xml:space="preserve">We assume that haploneme nematocysts are ancestrally present in siphonophore tentacles since they are present in the tentacles of many other hydrozoans (Mariscal 1974). Haplonemes are toxin-bearing open-ended nematocysts characterized by the lack of a shaft preceding the tubule. Two subtypes are found in siphonophores: the isorhizas of homogeneous tubule width, and the anisorhizas with a slight bulking of the tubule near the base. In Cystonectae, haplonemes diverged into spherical isorhizas of two size classes. There is one size of haplonemes in Codonophora, which consist of elongated anisorhizas. Haplonemes were likely lost in the tentacles of </w:t>
      </w:r>
      <w:r w:rsidRPr="00F767BD">
        <w:rPr>
          <w:rFonts w:ascii="Arial" w:hAnsi="Arial" w:cs="Arial"/>
          <w:i/>
          <w:color w:val="000000" w:themeColor="text1"/>
        </w:rPr>
        <w:t>Apolemia</w:t>
      </w:r>
      <w:r w:rsidRPr="00F767BD">
        <w:rPr>
          <w:rFonts w:ascii="Arial" w:hAnsi="Arial" w:cs="Arial"/>
          <w:color w:val="000000" w:themeColor="text1"/>
        </w:rPr>
        <w:t xml:space="preserve"> but retained as spherical isorhizas in other </w:t>
      </w:r>
      <w:r w:rsidRPr="00F767BD">
        <w:rPr>
          <w:rFonts w:ascii="Arial" w:hAnsi="Arial" w:cs="Arial"/>
          <w:i/>
          <w:color w:val="000000" w:themeColor="text1"/>
        </w:rPr>
        <w:t>Apolemia</w:t>
      </w:r>
      <w:r w:rsidRPr="00F767BD">
        <w:rPr>
          <w:rFonts w:ascii="Arial" w:hAnsi="Arial" w:cs="Arial"/>
          <w:color w:val="000000" w:themeColor="text1"/>
        </w:rPr>
        <w:t xml:space="preserve"> tissues (Siebert et al. 2013). While heteronemes exist in other tissues of cystonects, they appear in the tentacles of codonophorans exclusively, as birhopaloids in </w:t>
      </w:r>
      <w:r w:rsidRPr="00F767BD">
        <w:rPr>
          <w:rFonts w:ascii="Arial" w:hAnsi="Arial" w:cs="Arial"/>
          <w:i/>
          <w:color w:val="000000" w:themeColor="text1"/>
        </w:rPr>
        <w:t>Apolemia</w:t>
      </w:r>
      <w:r w:rsidRPr="00F767BD">
        <w:rPr>
          <w:rFonts w:ascii="Arial" w:hAnsi="Arial" w:cs="Arial"/>
          <w:color w:val="000000" w:themeColor="text1"/>
        </w:rPr>
        <w:t xml:space="preserve">, </w:t>
      </w:r>
      <w:proofErr w:type="spellStart"/>
      <w:r w:rsidRPr="00F767BD">
        <w:rPr>
          <w:rFonts w:ascii="Arial" w:hAnsi="Arial" w:cs="Arial"/>
          <w:color w:val="000000" w:themeColor="text1"/>
        </w:rPr>
        <w:t>stenoteles</w:t>
      </w:r>
      <w:proofErr w:type="spellEnd"/>
      <w:r w:rsidRPr="00F767BD">
        <w:rPr>
          <w:rFonts w:ascii="Arial" w:hAnsi="Arial" w:cs="Arial"/>
          <w:color w:val="000000" w:themeColor="text1"/>
        </w:rPr>
        <w:t xml:space="preserve"> in </w:t>
      </w:r>
      <w:proofErr w:type="spellStart"/>
      <w:r w:rsidRPr="00F767BD">
        <w:rPr>
          <w:rFonts w:ascii="Arial" w:hAnsi="Arial" w:cs="Arial"/>
          <w:color w:val="000000" w:themeColor="text1"/>
        </w:rPr>
        <w:t>eucladophoran</w:t>
      </w:r>
      <w:proofErr w:type="spellEnd"/>
      <w:r w:rsidRPr="00F767BD">
        <w:rPr>
          <w:rFonts w:ascii="Arial" w:hAnsi="Arial" w:cs="Arial"/>
          <w:color w:val="000000" w:themeColor="text1"/>
        </w:rPr>
        <w:t xml:space="preserve"> physonects</w:t>
      </w:r>
      <w:ins w:id="135" w:author="Alex Damian Serrano" w:date="2021-03-09T10:40:00Z">
        <w:r w:rsidR="00771164">
          <w:rPr>
            <w:rFonts w:ascii="Arial" w:hAnsi="Arial" w:cs="Arial"/>
            <w:color w:val="000000" w:themeColor="text1"/>
          </w:rPr>
          <w:t xml:space="preserve"> (except </w:t>
        </w:r>
        <w:r w:rsidR="00771164" w:rsidRPr="00771164">
          <w:rPr>
            <w:rFonts w:ascii="Arial" w:hAnsi="Arial" w:cs="Arial"/>
            <w:i/>
            <w:iCs/>
            <w:color w:val="000000" w:themeColor="text1"/>
            <w:rPrChange w:id="136" w:author="Alex Damian Serrano" w:date="2021-03-09T10:40:00Z">
              <w:rPr>
                <w:rFonts w:ascii="Arial" w:hAnsi="Arial" w:cs="Arial"/>
                <w:color w:val="000000" w:themeColor="text1"/>
              </w:rPr>
            </w:rPrChange>
          </w:rPr>
          <w:t>Agalma</w:t>
        </w:r>
      </w:ins>
      <w:ins w:id="137" w:author="Alex Damian Serrano" w:date="2021-03-09T14:39:00Z">
        <w:r w:rsidR="006C7F56">
          <w:rPr>
            <w:rFonts w:ascii="Arial" w:hAnsi="Arial" w:cs="Arial"/>
            <w:i/>
            <w:iCs/>
            <w:color w:val="000000" w:themeColor="text1"/>
          </w:rPr>
          <w:t xml:space="preserve"> </w:t>
        </w:r>
        <w:r w:rsidR="006C7F56" w:rsidRPr="006C7F56">
          <w:rPr>
            <w:rFonts w:ascii="Arial" w:hAnsi="Arial" w:cs="Arial"/>
            <w:color w:val="000000" w:themeColor="text1"/>
            <w:rPrChange w:id="138" w:author="Alex Damian Serrano" w:date="2021-03-09T14:39:00Z">
              <w:rPr>
                <w:rFonts w:ascii="Arial" w:hAnsi="Arial" w:cs="Arial"/>
                <w:i/>
                <w:iCs/>
                <w:color w:val="000000" w:themeColor="text1"/>
              </w:rPr>
            </w:rPrChange>
          </w:rPr>
          <w:t>&amp;</w:t>
        </w:r>
        <w:r w:rsidR="006C7F56">
          <w:rPr>
            <w:rFonts w:ascii="Arial" w:hAnsi="Arial" w:cs="Arial"/>
            <w:i/>
            <w:iCs/>
            <w:color w:val="000000" w:themeColor="text1"/>
          </w:rPr>
          <w:t xml:space="preserve"> </w:t>
        </w:r>
        <w:proofErr w:type="spellStart"/>
        <w:r w:rsidR="006C7F56">
          <w:rPr>
            <w:rFonts w:ascii="Arial" w:hAnsi="Arial" w:cs="Arial"/>
            <w:i/>
            <w:iCs/>
            <w:color w:val="000000" w:themeColor="text1"/>
          </w:rPr>
          <w:t>Athorybia</w:t>
        </w:r>
      </w:ins>
      <w:proofErr w:type="spellEnd"/>
      <w:ins w:id="139" w:author="Alex Damian Serrano" w:date="2021-03-09T10:40:00Z">
        <w:r w:rsidR="00771164">
          <w:rPr>
            <w:rFonts w:ascii="Arial" w:hAnsi="Arial" w:cs="Arial"/>
            <w:color w:val="000000" w:themeColor="text1"/>
          </w:rPr>
          <w:t xml:space="preserve"> spp.)</w:t>
        </w:r>
      </w:ins>
      <w:r w:rsidRPr="00F767BD">
        <w:rPr>
          <w:rFonts w:ascii="Arial" w:hAnsi="Arial" w:cs="Arial"/>
          <w:color w:val="000000" w:themeColor="text1"/>
        </w:rPr>
        <w:t xml:space="preserve">, and </w:t>
      </w:r>
      <w:proofErr w:type="spellStart"/>
      <w:r w:rsidRPr="00F767BD">
        <w:rPr>
          <w:rFonts w:ascii="Arial" w:hAnsi="Arial" w:cs="Arial"/>
          <w:color w:val="000000" w:themeColor="text1"/>
        </w:rPr>
        <w:t>microbasic</w:t>
      </w:r>
      <w:proofErr w:type="spellEnd"/>
      <w:r w:rsidRPr="00F767BD">
        <w:rPr>
          <w:rFonts w:ascii="Arial" w:hAnsi="Arial" w:cs="Arial"/>
          <w:color w:val="000000" w:themeColor="text1"/>
        </w:rPr>
        <w:t xml:space="preserve"> mastigophores in calycophorans</w:t>
      </w:r>
      <w:ins w:id="140" w:author="Alex Damian Serrano" w:date="2021-03-09T10:40:00Z">
        <w:r w:rsidR="00771164">
          <w:rPr>
            <w:rFonts w:ascii="Arial" w:hAnsi="Arial" w:cs="Arial"/>
            <w:color w:val="000000" w:themeColor="text1"/>
          </w:rPr>
          <w:t xml:space="preserve"> and</w:t>
        </w:r>
      </w:ins>
      <w:ins w:id="141" w:author="Alex Damian Serrano" w:date="2021-03-09T14:39:00Z">
        <w:r w:rsidR="00ED1F1F">
          <w:rPr>
            <w:rFonts w:ascii="Arial" w:hAnsi="Arial" w:cs="Arial"/>
            <w:color w:val="000000" w:themeColor="text1"/>
          </w:rPr>
          <w:t xml:space="preserve"> in</w:t>
        </w:r>
      </w:ins>
      <w:ins w:id="142" w:author="Alex Damian Serrano" w:date="2021-03-09T10:40:00Z">
        <w:r w:rsidR="00771164">
          <w:rPr>
            <w:rFonts w:ascii="Arial" w:hAnsi="Arial" w:cs="Arial"/>
            <w:color w:val="000000" w:themeColor="text1"/>
          </w:rPr>
          <w:t xml:space="preserve"> </w:t>
        </w:r>
      </w:ins>
      <w:ins w:id="143" w:author="Alex Damian Serrano" w:date="2021-03-09T14:39:00Z">
        <w:r w:rsidR="00ED1F1F">
          <w:rPr>
            <w:rFonts w:ascii="Arial" w:hAnsi="Arial" w:cs="Arial"/>
            <w:color w:val="000000" w:themeColor="text1"/>
          </w:rPr>
          <w:t xml:space="preserve">the </w:t>
        </w:r>
      </w:ins>
      <w:ins w:id="144" w:author="Alex Damian Serrano" w:date="2021-03-09T10:40:00Z">
        <w:r w:rsidR="00771164" w:rsidRPr="00771164">
          <w:rPr>
            <w:rFonts w:ascii="Arial" w:hAnsi="Arial" w:cs="Arial"/>
            <w:i/>
            <w:iCs/>
            <w:color w:val="000000" w:themeColor="text1"/>
            <w:rPrChange w:id="145" w:author="Alex Damian Serrano" w:date="2021-03-09T10:40:00Z">
              <w:rPr>
                <w:rFonts w:ascii="Arial" w:hAnsi="Arial" w:cs="Arial"/>
                <w:color w:val="000000" w:themeColor="text1"/>
              </w:rPr>
            </w:rPrChange>
          </w:rPr>
          <w:t>Agalma</w:t>
        </w:r>
      </w:ins>
      <w:ins w:id="146" w:author="Alex Damian Serrano" w:date="2021-03-09T14:39:00Z">
        <w:r w:rsidR="00ED1F1F">
          <w:rPr>
            <w:rFonts w:ascii="Arial" w:hAnsi="Arial" w:cs="Arial"/>
            <w:i/>
            <w:iCs/>
            <w:color w:val="000000" w:themeColor="text1"/>
          </w:rPr>
          <w:t>-</w:t>
        </w:r>
        <w:proofErr w:type="spellStart"/>
        <w:r w:rsidR="00ED1F1F">
          <w:rPr>
            <w:rFonts w:ascii="Arial" w:hAnsi="Arial" w:cs="Arial"/>
            <w:i/>
            <w:iCs/>
            <w:color w:val="000000" w:themeColor="text1"/>
          </w:rPr>
          <w:t>Athorybia</w:t>
        </w:r>
        <w:proofErr w:type="spellEnd"/>
        <w:r w:rsidR="00ED1F1F">
          <w:rPr>
            <w:rFonts w:ascii="Arial" w:hAnsi="Arial" w:cs="Arial"/>
            <w:i/>
            <w:iCs/>
            <w:color w:val="000000" w:themeColor="text1"/>
          </w:rPr>
          <w:t xml:space="preserve"> </w:t>
        </w:r>
        <w:r w:rsidR="00ED1F1F" w:rsidRPr="00ED1F1F">
          <w:rPr>
            <w:rFonts w:ascii="Arial" w:hAnsi="Arial" w:cs="Arial"/>
            <w:color w:val="000000" w:themeColor="text1"/>
            <w:rPrChange w:id="147" w:author="Alex Damian Serrano" w:date="2021-03-09T14:39:00Z">
              <w:rPr>
                <w:rFonts w:ascii="Arial" w:hAnsi="Arial" w:cs="Arial"/>
                <w:i/>
                <w:iCs/>
                <w:color w:val="000000" w:themeColor="text1"/>
              </w:rPr>
            </w:rPrChange>
          </w:rPr>
          <w:t>clade</w:t>
        </w:r>
      </w:ins>
      <w:r w:rsidRPr="00F767BD">
        <w:rPr>
          <w:rFonts w:ascii="Arial" w:hAnsi="Arial" w:cs="Arial"/>
          <w:color w:val="000000" w:themeColor="text1"/>
        </w:rPr>
        <w:t xml:space="preserve">. The four nematocyst types unique to siphonophores appear in two events in the phylogeny (Fig. </w:t>
      </w:r>
      <w:r w:rsidR="007E3153">
        <w:rPr>
          <w:rFonts w:ascii="Arial" w:hAnsi="Arial" w:cs="Arial"/>
          <w:color w:val="000000" w:themeColor="text1"/>
        </w:rPr>
        <w:t>4</w:t>
      </w:r>
      <w:r w:rsidRPr="00F767BD">
        <w:rPr>
          <w:rFonts w:ascii="Arial" w:hAnsi="Arial" w:cs="Arial"/>
          <w:color w:val="000000" w:themeColor="text1"/>
        </w:rPr>
        <w:t xml:space="preserve">): </w:t>
      </w:r>
      <w:proofErr w:type="spellStart"/>
      <w:r w:rsidRPr="00F767BD">
        <w:rPr>
          <w:rFonts w:ascii="Arial" w:hAnsi="Arial" w:cs="Arial"/>
          <w:color w:val="000000" w:themeColor="text1"/>
        </w:rPr>
        <w:t>birhopaloids</w:t>
      </w:r>
      <w:proofErr w:type="spellEnd"/>
      <w:r w:rsidRPr="00F767BD">
        <w:rPr>
          <w:rFonts w:ascii="Arial" w:hAnsi="Arial" w:cs="Arial"/>
          <w:color w:val="000000" w:themeColor="text1"/>
        </w:rPr>
        <w:t xml:space="preserve"> arose in the </w:t>
      </w:r>
      <w:del w:id="148" w:author="Alex Damian Serrano" w:date="2021-03-09T10:47:00Z">
        <w:r w:rsidRPr="00F767BD" w:rsidDel="00771164">
          <w:rPr>
            <w:rFonts w:ascii="Arial" w:hAnsi="Arial" w:cs="Arial"/>
            <w:color w:val="000000" w:themeColor="text1"/>
          </w:rPr>
          <w:delText>stem</w:delText>
        </w:r>
      </w:del>
      <w:ins w:id="149" w:author="Alex Damian Serrano" w:date="2021-03-09T10:47:00Z">
        <w:r w:rsidR="00771164">
          <w:rPr>
            <w:rFonts w:ascii="Arial" w:hAnsi="Arial" w:cs="Arial"/>
            <w:color w:val="000000" w:themeColor="text1"/>
          </w:rPr>
          <w:t>lineage leadi</w:t>
        </w:r>
      </w:ins>
      <w:ins w:id="150" w:author="Alex Damian Serrano" w:date="2021-03-09T10:48:00Z">
        <w:r w:rsidR="00771164">
          <w:rPr>
            <w:rFonts w:ascii="Arial" w:hAnsi="Arial" w:cs="Arial"/>
            <w:color w:val="000000" w:themeColor="text1"/>
          </w:rPr>
          <w:t>ng</w:t>
        </w:r>
      </w:ins>
      <w:r w:rsidRPr="00F767BD">
        <w:rPr>
          <w:rFonts w:ascii="Arial" w:hAnsi="Arial" w:cs="Arial"/>
          <w:color w:val="000000" w:themeColor="text1"/>
        </w:rPr>
        <w:t xml:space="preserve"> to </w:t>
      </w:r>
      <w:proofErr w:type="spellStart"/>
      <w:r w:rsidRPr="00F767BD">
        <w:rPr>
          <w:rFonts w:ascii="Arial" w:hAnsi="Arial" w:cs="Arial"/>
          <w:i/>
          <w:color w:val="000000" w:themeColor="text1"/>
        </w:rPr>
        <w:t>Apolemia</w:t>
      </w:r>
      <w:proofErr w:type="spellEnd"/>
      <w:r w:rsidRPr="00F767BD">
        <w:rPr>
          <w:rFonts w:ascii="Arial" w:hAnsi="Arial" w:cs="Arial"/>
          <w:color w:val="000000" w:themeColor="text1"/>
        </w:rPr>
        <w:t xml:space="preserve">, while rhopalonemes (acrophore and anacrophore) and homotrichous anisorhizas arose in the </w:t>
      </w:r>
      <w:del w:id="151" w:author="Alex Damian Serrano" w:date="2021-03-09T10:48:00Z">
        <w:r w:rsidRPr="00F767BD" w:rsidDel="00771164">
          <w:rPr>
            <w:rFonts w:ascii="Arial" w:hAnsi="Arial" w:cs="Arial"/>
            <w:color w:val="000000" w:themeColor="text1"/>
          </w:rPr>
          <w:delText>stem</w:delText>
        </w:r>
      </w:del>
      <w:ins w:id="152" w:author="Alex Damian Serrano" w:date="2021-03-09T10:48:00Z">
        <w:r w:rsidR="00771164">
          <w:rPr>
            <w:rFonts w:ascii="Arial" w:hAnsi="Arial" w:cs="Arial"/>
            <w:color w:val="000000" w:themeColor="text1"/>
          </w:rPr>
          <w:t>lineage leading</w:t>
        </w:r>
      </w:ins>
      <w:r w:rsidRPr="00F767BD">
        <w:rPr>
          <w:rFonts w:ascii="Arial" w:hAnsi="Arial" w:cs="Arial"/>
          <w:color w:val="000000" w:themeColor="text1"/>
        </w:rPr>
        <w:t xml:space="preserve"> to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w:t>
      </w:r>
    </w:p>
    <w:p w14:paraId="56149E59" w14:textId="54FB7927"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 xml:space="preserve">Nematocyst type gain and loss is also associated with prey capture functions. For example, the loss of desmonemes and rhopalonemes in piscivorous </w:t>
      </w:r>
      <w:r w:rsidRPr="00F767BD">
        <w:rPr>
          <w:rFonts w:ascii="Arial" w:hAnsi="Arial" w:cs="Arial"/>
          <w:i/>
          <w:color w:val="000000" w:themeColor="text1"/>
        </w:rPr>
        <w:t>Erenna</w:t>
      </w:r>
      <w:r w:rsidRPr="00F767BD">
        <w:rPr>
          <w:rFonts w:ascii="Arial" w:hAnsi="Arial" w:cs="Arial"/>
          <w:color w:val="000000" w:themeColor="text1"/>
        </w:rPr>
        <w:t xml:space="preserve">, retaining solely the penetrant (and venom injecting) </w:t>
      </w:r>
      <w:proofErr w:type="spellStart"/>
      <w:r w:rsidRPr="00F767BD">
        <w:rPr>
          <w:rFonts w:ascii="Arial" w:hAnsi="Arial" w:cs="Arial"/>
          <w:color w:val="000000" w:themeColor="text1"/>
        </w:rPr>
        <w:t>aniso</w:t>
      </w:r>
      <w:ins w:id="153" w:author="Alex Damian Serrano" w:date="2021-03-09T12:44:00Z">
        <w:r w:rsidR="00166302">
          <w:rPr>
            <w:rFonts w:ascii="Arial" w:hAnsi="Arial" w:cs="Arial"/>
            <w:color w:val="000000" w:themeColor="text1"/>
          </w:rPr>
          <w:t>r</w:t>
        </w:r>
      </w:ins>
      <w:del w:id="154" w:author="Alex Damian Serrano" w:date="2021-03-09T12:44:00Z">
        <w:r w:rsidRPr="00F767BD" w:rsidDel="00166302">
          <w:rPr>
            <w:rFonts w:ascii="Arial" w:hAnsi="Arial" w:cs="Arial"/>
            <w:color w:val="000000" w:themeColor="text1"/>
          </w:rPr>
          <w:delText>t</w:delText>
        </w:r>
      </w:del>
      <w:r w:rsidRPr="00F767BD">
        <w:rPr>
          <w:rFonts w:ascii="Arial" w:hAnsi="Arial" w:cs="Arial"/>
          <w:color w:val="000000" w:themeColor="text1"/>
        </w:rPr>
        <w:t>hizas</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stenoteles</w:t>
      </w:r>
      <w:proofErr w:type="spellEnd"/>
      <w:r w:rsidRPr="00F767BD">
        <w:rPr>
          <w:rFonts w:ascii="Arial" w:hAnsi="Arial" w:cs="Arial"/>
          <w:color w:val="000000" w:themeColor="text1"/>
        </w:rPr>
        <w:t xml:space="preserve"> (two size classes) is reminiscent of the two size classes of penetrant isorhizas in the fish-specialist cystonects. Moreover, with the gain of anisorhizas, desmonemes, and rhopalonemes, the Tendiculophora gained versatility in entangling and adhesive functions of the cnidoband and terminal filament, which may have allowed their feeding niches to diversify. Part of the effectiveness of calycophoran cnidobands at entangling crustaceans may be attributed to the subspecialization of their heteronemes. These shifted from the ancestral </w:t>
      </w:r>
      <w:del w:id="155" w:author="Alex Damian Serrano" w:date="2021-03-09T12:46:00Z">
        <w:r w:rsidRPr="00F767BD" w:rsidDel="00417F15">
          <w:rPr>
            <w:rFonts w:ascii="Arial" w:hAnsi="Arial" w:cs="Arial"/>
            <w:color w:val="000000" w:themeColor="text1"/>
          </w:rPr>
          <w:delText xml:space="preserve">penetrating </w:delText>
        </w:r>
      </w:del>
      <w:proofErr w:type="spellStart"/>
      <w:r w:rsidRPr="00F767BD">
        <w:rPr>
          <w:rFonts w:ascii="Arial" w:hAnsi="Arial" w:cs="Arial"/>
          <w:color w:val="000000" w:themeColor="text1"/>
        </w:rPr>
        <w:t>stenotele</w:t>
      </w:r>
      <w:proofErr w:type="spellEnd"/>
      <w:r w:rsidRPr="00F767BD">
        <w:rPr>
          <w:rFonts w:ascii="Arial" w:hAnsi="Arial" w:cs="Arial"/>
          <w:color w:val="000000" w:themeColor="text1"/>
        </w:rPr>
        <w:t xml:space="preserve"> to the </w:t>
      </w:r>
      <w:proofErr w:type="spellStart"/>
      <w:r w:rsidRPr="00F767BD">
        <w:rPr>
          <w:rFonts w:ascii="Arial" w:hAnsi="Arial" w:cs="Arial"/>
          <w:color w:val="000000" w:themeColor="text1"/>
        </w:rPr>
        <w:t>microbasic</w:t>
      </w:r>
      <w:proofErr w:type="spellEnd"/>
      <w:r w:rsidRPr="00F767BD">
        <w:rPr>
          <w:rFonts w:ascii="Arial" w:hAnsi="Arial" w:cs="Arial"/>
          <w:color w:val="000000" w:themeColor="text1"/>
        </w:rPr>
        <w:t xml:space="preserve"> mastigophore (or eurytele in some species) with a </w:t>
      </w:r>
      <w:proofErr w:type="gramStart"/>
      <w:r w:rsidRPr="00F767BD">
        <w:rPr>
          <w:rFonts w:ascii="Arial" w:hAnsi="Arial" w:cs="Arial"/>
          <w:color w:val="000000" w:themeColor="text1"/>
        </w:rPr>
        <w:t>long barbed</w:t>
      </w:r>
      <w:proofErr w:type="gramEnd"/>
      <w:r w:rsidRPr="00F767BD">
        <w:rPr>
          <w:rFonts w:ascii="Arial" w:hAnsi="Arial" w:cs="Arial"/>
          <w:color w:val="000000" w:themeColor="text1"/>
        </w:rPr>
        <w:t xml:space="preserve"> shaft armed with many long spines. This heteroneme subtype could be better at interlocking with</w:t>
      </w:r>
      <w:ins w:id="156" w:author="Alex Damian Serrano" w:date="2021-03-09T12:46:00Z">
        <w:r w:rsidR="00417F15">
          <w:rPr>
            <w:rFonts w:ascii="Arial" w:hAnsi="Arial" w:cs="Arial"/>
            <w:color w:val="000000" w:themeColor="text1"/>
          </w:rPr>
          <w:t xml:space="preserve"> and adhering to</w:t>
        </w:r>
      </w:ins>
      <w:r w:rsidRPr="00F767BD">
        <w:rPr>
          <w:rFonts w:ascii="Arial" w:hAnsi="Arial" w:cs="Arial"/>
          <w:color w:val="000000" w:themeColor="text1"/>
        </w:rPr>
        <w:t xml:space="preserve"> the setae of crustacean legs and antennae.</w:t>
      </w:r>
    </w:p>
    <w:p w14:paraId="700BA89A" w14:textId="77777777"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those species that have a functional terminal filament, the desmonemes and rhopalonemes play a fundamental role in the first stages of adhesion of the prey. In many species, the tugs of the struggling prey on the terminal filament trigger the cnidoband discharge (Mackie et al. 1987 and pers. obs.). The adhesive terminal filament has been lost several times in the Euphysonectae (</w:t>
      </w:r>
      <w:r w:rsidRPr="00F767BD">
        <w:rPr>
          <w:rFonts w:ascii="Arial" w:hAnsi="Arial" w:cs="Arial"/>
          <w:i/>
          <w:color w:val="000000" w:themeColor="text1"/>
        </w:rPr>
        <w:t>Frillagalma</w:t>
      </w:r>
      <w:r w:rsidRPr="00F767BD">
        <w:rPr>
          <w:rFonts w:ascii="Arial" w:hAnsi="Arial" w:cs="Arial"/>
          <w:color w:val="000000" w:themeColor="text1"/>
        </w:rPr>
        <w:t xml:space="preserve">, </w:t>
      </w:r>
      <w:r w:rsidRPr="00F767BD">
        <w:rPr>
          <w:rFonts w:ascii="Arial" w:hAnsi="Arial" w:cs="Arial"/>
          <w:i/>
          <w:color w:val="000000" w:themeColor="text1"/>
        </w:rPr>
        <w:t>Lychnagalma</w:t>
      </w:r>
      <w:r w:rsidRPr="00F767BD">
        <w:rPr>
          <w:rFonts w:ascii="Arial" w:hAnsi="Arial" w:cs="Arial"/>
          <w:color w:val="000000" w:themeColor="text1"/>
        </w:rPr>
        <w:t>-</w:t>
      </w:r>
      <w:r w:rsidRPr="00F767BD">
        <w:rPr>
          <w:rFonts w:ascii="Arial" w:hAnsi="Arial" w:cs="Arial"/>
          <w:i/>
          <w:color w:val="000000" w:themeColor="text1"/>
        </w:rPr>
        <w:t>Physophora</w:t>
      </w:r>
      <w:r w:rsidRPr="00F767BD">
        <w:rPr>
          <w:rFonts w:ascii="Arial" w:hAnsi="Arial" w:cs="Arial"/>
          <w:color w:val="000000" w:themeColor="text1"/>
        </w:rPr>
        <w:t xml:space="preserve">, </w:t>
      </w:r>
      <w:r w:rsidRPr="00F767BD">
        <w:rPr>
          <w:rFonts w:ascii="Arial" w:hAnsi="Arial" w:cs="Arial"/>
          <w:i/>
          <w:color w:val="000000" w:themeColor="text1"/>
        </w:rPr>
        <w:t>Erenna</w:t>
      </w:r>
      <w:r w:rsidRPr="00F767BD">
        <w:rPr>
          <w:rFonts w:ascii="Arial" w:hAnsi="Arial" w:cs="Arial"/>
          <w:color w:val="000000" w:themeColor="text1"/>
        </w:rPr>
        <w:t xml:space="preserve">, and some species of </w:t>
      </w:r>
      <w:r w:rsidRPr="00F767BD">
        <w:rPr>
          <w:rFonts w:ascii="Arial" w:hAnsi="Arial" w:cs="Arial"/>
          <w:i/>
          <w:color w:val="000000" w:themeColor="text1"/>
        </w:rPr>
        <w:t>Cordagalma</w:t>
      </w:r>
      <w:r w:rsidRPr="00F767BD">
        <w:rPr>
          <w:rFonts w:ascii="Arial" w:hAnsi="Arial" w:cs="Arial"/>
          <w:color w:val="000000" w:themeColor="text1"/>
        </w:rPr>
        <w:t>). In these species, we hypothesize that a different trigger mechanism is at play, possibly involving the prey actively biting or grasping the tentillum or lure.</w:t>
      </w:r>
    </w:p>
    <w:p w14:paraId="0A5007D8" w14:textId="611FD2A5"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The clades defined in Damian-Serrano et al. (202</w:t>
      </w:r>
      <w:ins w:id="157" w:author="Alex Damian Serrano" w:date="2021-03-09T11:09:00Z">
        <w:r w:rsidR="00316313">
          <w:rPr>
            <w:rFonts w:ascii="Arial" w:hAnsi="Arial" w:cs="Arial"/>
            <w:color w:val="000000" w:themeColor="text1"/>
          </w:rPr>
          <w:t>1</w:t>
        </w:r>
      </w:ins>
      <w:del w:id="158" w:author="Alex Damian Serrano" w:date="2021-03-09T11:09:00Z">
        <w:r w:rsidRPr="00F767BD" w:rsidDel="00316313">
          <w:rPr>
            <w:rFonts w:ascii="Arial" w:hAnsi="Arial" w:cs="Arial"/>
            <w:color w:val="000000" w:themeColor="text1"/>
          </w:rPr>
          <w:delText>0</w:delText>
        </w:r>
      </w:del>
      <w:r w:rsidRPr="00F767BD">
        <w:rPr>
          <w:rFonts w:ascii="Arial" w:hAnsi="Arial" w:cs="Arial"/>
          <w:color w:val="000000" w:themeColor="text1"/>
        </w:rPr>
        <w:t xml:space="preserve">) are characterized by unique evolutionary innovations in their tentilla. The clade Eucladophora (containing Pyrostephidae, Euphysonectae, and Calycophorae) encompasses all of the extant </w:t>
      </w:r>
      <w:ins w:id="159" w:author="Alex Damian Serrano" w:date="2021-03-09T10:57:00Z">
        <w:r w:rsidR="00026BDD">
          <w:rPr>
            <w:rFonts w:ascii="Arial" w:hAnsi="Arial" w:cs="Arial"/>
            <w:color w:val="000000" w:themeColor="text1"/>
          </w:rPr>
          <w:t>s</w:t>
        </w:r>
      </w:ins>
      <w:del w:id="160" w:author="Alex Damian Serrano" w:date="2021-03-09T10:57:00Z">
        <w:r w:rsidRPr="00F767BD" w:rsidDel="00026BDD">
          <w:rPr>
            <w:rFonts w:ascii="Arial" w:hAnsi="Arial" w:cs="Arial"/>
            <w:color w:val="000000" w:themeColor="text1"/>
          </w:rPr>
          <w:delText>S</w:delText>
        </w:r>
      </w:del>
      <w:r w:rsidRPr="00F767BD">
        <w:rPr>
          <w:rFonts w:ascii="Arial" w:hAnsi="Arial" w:cs="Arial"/>
          <w:color w:val="000000" w:themeColor="text1"/>
        </w:rPr>
        <w:t xml:space="preserve">iphonophore species (178 of 186) except Cystonects and </w:t>
      </w:r>
      <w:r w:rsidRPr="00F767BD">
        <w:rPr>
          <w:rFonts w:ascii="Arial" w:hAnsi="Arial" w:cs="Arial"/>
          <w:i/>
          <w:color w:val="000000" w:themeColor="text1"/>
        </w:rPr>
        <w:t>Apolemia</w:t>
      </w:r>
      <w:r w:rsidRPr="00F767BD">
        <w:rPr>
          <w:rFonts w:ascii="Arial" w:hAnsi="Arial" w:cs="Arial"/>
          <w:color w:val="000000" w:themeColor="text1"/>
        </w:rPr>
        <w:t xml:space="preserve">. Innovations that arose along the </w:t>
      </w:r>
      <w:del w:id="161" w:author="Alex Damian Serrano" w:date="2021-03-09T10:48:00Z">
        <w:r w:rsidRPr="00F767BD" w:rsidDel="00771164">
          <w:rPr>
            <w:rFonts w:ascii="Arial" w:hAnsi="Arial" w:cs="Arial"/>
            <w:color w:val="000000" w:themeColor="text1"/>
          </w:rPr>
          <w:delText xml:space="preserve">stem </w:delText>
        </w:r>
      </w:del>
      <w:ins w:id="162" w:author="Alex Damian Serrano" w:date="2021-03-09T10:48:00Z">
        <w:r w:rsidR="00771164">
          <w:rPr>
            <w:rFonts w:ascii="Arial" w:hAnsi="Arial" w:cs="Arial"/>
            <w:color w:val="000000" w:themeColor="text1"/>
          </w:rPr>
          <w:t>lineage</w:t>
        </w:r>
        <w:r w:rsidR="00771164" w:rsidRPr="00F767BD">
          <w:rPr>
            <w:rFonts w:ascii="Arial" w:hAnsi="Arial" w:cs="Arial"/>
            <w:color w:val="000000" w:themeColor="text1"/>
          </w:rPr>
          <w:t xml:space="preserve"> </w:t>
        </w:r>
        <w:r w:rsidR="00771164">
          <w:rPr>
            <w:rFonts w:ascii="Arial" w:hAnsi="Arial" w:cs="Arial"/>
            <w:color w:val="000000" w:themeColor="text1"/>
          </w:rPr>
          <w:t>leading to</w:t>
        </w:r>
      </w:ins>
      <w:del w:id="163" w:author="Alex Damian Serrano" w:date="2021-03-09T10:48:00Z">
        <w:r w:rsidRPr="00F767BD" w:rsidDel="00771164">
          <w:rPr>
            <w:rFonts w:ascii="Arial" w:hAnsi="Arial" w:cs="Arial"/>
            <w:color w:val="000000" w:themeColor="text1"/>
          </w:rPr>
          <w:delText>of</w:delText>
        </w:r>
      </w:del>
      <w:r w:rsidRPr="00F767BD">
        <w:rPr>
          <w:rFonts w:ascii="Arial" w:hAnsi="Arial" w:cs="Arial"/>
          <w:color w:val="000000" w:themeColor="text1"/>
        </w:rPr>
        <w:t xml:space="preserve"> this group include spatially segregated heteroneme and haploneme nematocysts, terminal filaments, and elastic strands (Fig. </w:t>
      </w:r>
      <w:r w:rsidR="007E3153">
        <w:rPr>
          <w:rFonts w:ascii="Arial" w:hAnsi="Arial" w:cs="Arial"/>
          <w:color w:val="000000" w:themeColor="text1"/>
        </w:rPr>
        <w:t>4</w:t>
      </w:r>
      <w:r w:rsidRPr="00F767BD">
        <w:rPr>
          <w:rFonts w:ascii="Arial" w:hAnsi="Arial" w:cs="Arial"/>
          <w:color w:val="000000" w:themeColor="text1"/>
        </w:rPr>
        <w:t xml:space="preserve">). Pyrostephids evolved a unique bifurcation of the axial gastrovascular canal of the tentillum known as the “saccus” (Totton and Bargmann 1965). The </w:t>
      </w:r>
      <w:del w:id="164" w:author="Alex Damian Serrano" w:date="2021-03-09T10:48:00Z">
        <w:r w:rsidRPr="00F767BD" w:rsidDel="00771164">
          <w:rPr>
            <w:rFonts w:ascii="Arial" w:hAnsi="Arial" w:cs="Arial"/>
            <w:color w:val="000000" w:themeColor="text1"/>
          </w:rPr>
          <w:delText xml:space="preserve">stem </w:delText>
        </w:r>
      </w:del>
      <w:ins w:id="165" w:author="Alex Damian Serrano" w:date="2021-03-09T10:48:00Z">
        <w:r w:rsidR="00771164">
          <w:rPr>
            <w:rFonts w:ascii="Arial" w:hAnsi="Arial" w:cs="Arial"/>
            <w:color w:val="000000" w:themeColor="text1"/>
          </w:rPr>
          <w:t>lineage leading</w:t>
        </w:r>
        <w:r w:rsidR="00771164" w:rsidRPr="00F767BD">
          <w:rPr>
            <w:rFonts w:ascii="Arial" w:hAnsi="Arial" w:cs="Arial"/>
            <w:color w:val="000000" w:themeColor="text1"/>
          </w:rPr>
          <w:t xml:space="preserve"> </w:t>
        </w:r>
      </w:ins>
      <w:r w:rsidRPr="00F767BD">
        <w:rPr>
          <w:rFonts w:ascii="Arial" w:hAnsi="Arial" w:cs="Arial"/>
          <w:color w:val="000000" w:themeColor="text1"/>
        </w:rPr>
        <w:t xml:space="preserve">to the clade Tendiculophora (clade containing Euphysonectae and Calycophorae) subsequently acquired further novelties such as the desmoneme and rhopaloneme (acrophore subtype ancestral) nematocysts on the terminal filament (Fig. </w:t>
      </w:r>
      <w:r w:rsidR="007E3153">
        <w:rPr>
          <w:rFonts w:ascii="Arial" w:hAnsi="Arial" w:cs="Arial"/>
          <w:color w:val="000000" w:themeColor="text1"/>
        </w:rPr>
        <w:t>4</w:t>
      </w:r>
      <w:r w:rsidRPr="00F767BD">
        <w:rPr>
          <w:rFonts w:ascii="Arial" w:hAnsi="Arial" w:cs="Arial"/>
          <w:color w:val="000000" w:themeColor="text1"/>
        </w:rPr>
        <w:t xml:space="preserve">), which bears no other nematocyst type. These are arranged in sets of 2 parallel rhopalonemes for each single desmoneme (Skaer 1988, 1991). The involucrum is an expansion of the epidermal layer that can cover part or all of the cnidoband (Fig. </w:t>
      </w:r>
      <w:r w:rsidR="007E3153">
        <w:rPr>
          <w:rFonts w:ascii="Arial" w:hAnsi="Arial" w:cs="Arial"/>
          <w:color w:val="000000" w:themeColor="text1"/>
        </w:rPr>
        <w:t>2</w:t>
      </w:r>
      <w:r w:rsidRPr="00F767BD">
        <w:rPr>
          <w:rFonts w:ascii="Arial" w:hAnsi="Arial" w:cs="Arial"/>
          <w:color w:val="000000" w:themeColor="text1"/>
        </w:rPr>
        <w:t xml:space="preserve">). This structure, together with differentiated larval tentilla, appeared in the </w:t>
      </w:r>
      <w:del w:id="166" w:author="Alex Damian Serrano" w:date="2021-03-09T10:48:00Z">
        <w:r w:rsidRPr="00F767BD" w:rsidDel="00771164">
          <w:rPr>
            <w:rFonts w:ascii="Arial" w:hAnsi="Arial" w:cs="Arial"/>
            <w:color w:val="000000" w:themeColor="text1"/>
          </w:rPr>
          <w:delText>stem branch</w:delText>
        </w:r>
      </w:del>
      <w:ins w:id="167" w:author="Alex Damian Serrano" w:date="2021-03-09T10:49:00Z">
        <w:r w:rsidR="00771164">
          <w:rPr>
            <w:rFonts w:ascii="Arial" w:hAnsi="Arial" w:cs="Arial"/>
            <w:color w:val="000000" w:themeColor="text1"/>
          </w:rPr>
          <w:t>branch leading</w:t>
        </w:r>
      </w:ins>
      <w:r w:rsidRPr="00F767BD">
        <w:rPr>
          <w:rFonts w:ascii="Arial" w:hAnsi="Arial" w:cs="Arial"/>
          <w:color w:val="000000" w:themeColor="text1"/>
        </w:rPr>
        <w:t xml:space="preserve"> to Clade A physonects. Calycophorans evolved novelties such as larger desmonemes at the distal end of the cnidoband, pleated pedicles with a “hood” (here considered homologous to the involucrum) at the proximal end of the tentillum, anacrophore rhopalonemes, and microbasic mastigophore-type heteronemes. While calycophorans have diversified into most of the extant described siphonophore species (108 of 186), their tentilla have not undergone any major categorical gains or losses since their most recent common ancestor. Nonetheless, they have evolved a wide variation in nematocyst and cnidoband sizes. Ancestrally (and retained in most prayomorphs and hippopodids), the calycophoran tentillum is recurved where the proximal and distal ends of the cnidoband are close together. Diphyomorph tentilla are slightly different in shape, with straighter cnidobands.</w:t>
      </w:r>
    </w:p>
    <w:p w14:paraId="3B49B286" w14:textId="27C9EE15"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4.</w:t>
      </w:r>
      <w:r w:rsidR="002550B4" w:rsidRPr="00F767BD">
        <w:rPr>
          <w:rFonts w:ascii="Arial" w:hAnsi="Arial" w:cs="Arial"/>
          <w:color w:val="000000" w:themeColor="text1"/>
        </w:rPr>
        <w:t xml:space="preserve"> Siphonophore cladogram with the main categorical character gains (green) and losses (red) mapped. Some branch lengths were modified from the Bayesian chronogram to improve readability. The main visually distinguishable tentillum types are sketched next to the species that bear them, showing the location and arrangement of the main characters. In large, complex-shaped euphysonect tentilla, haplonemes were omitted for simplification. The hypothesized phylogenetic placement of the rhizophysid </w:t>
      </w:r>
      <w:r w:rsidR="002550B4" w:rsidRPr="00F767BD">
        <w:rPr>
          <w:rFonts w:ascii="Arial" w:hAnsi="Arial" w:cs="Arial"/>
          <w:i/>
          <w:color w:val="000000" w:themeColor="text1"/>
        </w:rPr>
        <w:t>Bathyphysa conifera</w:t>
      </w:r>
      <w:r w:rsidR="002550B4" w:rsidRPr="00F767BD">
        <w:rPr>
          <w:rFonts w:ascii="Arial" w:hAnsi="Arial" w:cs="Arial"/>
          <w:color w:val="000000" w:themeColor="text1"/>
        </w:rPr>
        <w:t>, for which no molecular data are yet available, was added manually (dashed line).</w:t>
      </w:r>
    </w:p>
    <w:p w14:paraId="1D449165" w14:textId="1939BA04"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Evolution of tentillum and nematocyst characters</w:t>
      </w:r>
      <w:r w:rsidRPr="00F767BD">
        <w:rPr>
          <w:rFonts w:ascii="Arial" w:hAnsi="Arial" w:cs="Arial"/>
          <w:color w:val="000000" w:themeColor="text1"/>
        </w:rPr>
        <w:t xml:space="preserve"> – Most (74%) characters present a significant phylogenetic signal, yet only total nematocyst volume, haploneme length, and heteroneme-to-cnidoband length ratio had a phylogenetic signal with K larger than 1 (SM10). Total nematocyst volume and cnidoband-to-heteroneme length ratio showed strongly conserved phylogenetic signals. The majority (67%) of characters were best fitted by BM models, indicating a history of neutral constant divergence. We did not find any relationship between phylogenetic signal and specific model support, where characters with high and low phylogenetic signal were broadly distributed among the best fitted for each model. One-third of the characters measured in Damian-Serrano et al. (202</w:t>
      </w:r>
      <w:ins w:id="168" w:author="Alex Damian Serrano" w:date="2021-03-09T11:09:00Z">
        <w:r w:rsidR="00316313">
          <w:rPr>
            <w:rFonts w:ascii="Arial" w:hAnsi="Arial" w:cs="Arial"/>
            <w:color w:val="000000" w:themeColor="text1"/>
          </w:rPr>
          <w:t>1</w:t>
        </w:r>
      </w:ins>
      <w:del w:id="169" w:author="Alex Damian Serrano" w:date="2021-03-09T11:09:00Z">
        <w:r w:rsidRPr="00F767BD" w:rsidDel="00316313">
          <w:rPr>
            <w:rFonts w:ascii="Arial" w:hAnsi="Arial" w:cs="Arial"/>
            <w:color w:val="000000" w:themeColor="text1"/>
          </w:rPr>
          <w:delText>0</w:delText>
        </w:r>
      </w:del>
      <w:r w:rsidRPr="00F767BD">
        <w:rPr>
          <w:rFonts w:ascii="Arial" w:hAnsi="Arial" w:cs="Arial"/>
          <w:color w:val="000000" w:themeColor="text1"/>
        </w:rPr>
        <w:t xml:space="preserve">) did not recover significant support for any of the phylogenetic models tested, indicating they are either not phylogenetically conserved, or they evolved under a complex evolutionary process not represented among the models tested (SM10). Haploneme nematocyst length was the only character with support for an EB model of decreasing rate of evolution with time. No character had support for a single-optimum OU model (when not informed by feeding guild regime priors). The model adequacy tests (SM11) indicate that many characters may have a relationship between the states and the rates of evolution (Sasr) not captured in the basic models compared here, accompanied by a signal of unaccounted rate heterogeneity (Cvar). No characters show significant deviations in the overall rate of evolution estimated (Msig). Some characters show a perfect fit (no significant deviations across all metrics) under BM evolution, such as heteroneme </w:t>
      </w:r>
      <w:del w:id="170" w:author="Alex Damian Serrano" w:date="2021-03-09T12:08:00Z">
        <w:r w:rsidRPr="00F767BD" w:rsidDel="00116D66">
          <w:rPr>
            <w:rFonts w:ascii="Arial" w:hAnsi="Arial" w:cs="Arial"/>
            <w:color w:val="000000" w:themeColor="text1"/>
          </w:rPr>
          <w:delText>shape</w:delText>
        </w:r>
      </w:del>
      <w:ins w:id="171" w:author="Alex Damian Serrano" w:date="2021-03-09T12:08:00Z">
        <w:r w:rsidR="00116D66">
          <w:rPr>
            <w:rFonts w:ascii="Arial" w:hAnsi="Arial" w:cs="Arial"/>
            <w:color w:val="000000" w:themeColor="text1"/>
          </w:rPr>
          <w:t>elongation</w:t>
        </w:r>
      </w:ins>
      <w:r w:rsidRPr="00F767BD">
        <w:rPr>
          <w:rFonts w:ascii="Arial" w:hAnsi="Arial" w:cs="Arial"/>
          <w:color w:val="000000" w:themeColor="text1"/>
        </w:rPr>
        <w:t xml:space="preserve">, length, width &amp; volume, haploneme width &amp; SA/V, tentacle width and pedicle width. Haploneme row number and rhopaloneme </w:t>
      </w:r>
      <w:del w:id="172" w:author="Alex Damian Serrano" w:date="2021-03-09T12:08:00Z">
        <w:r w:rsidRPr="00F767BD" w:rsidDel="00116D66">
          <w:rPr>
            <w:rFonts w:ascii="Arial" w:hAnsi="Arial" w:cs="Arial"/>
            <w:color w:val="000000" w:themeColor="text1"/>
          </w:rPr>
          <w:delText xml:space="preserve">shape </w:delText>
        </w:r>
      </w:del>
      <w:ins w:id="173" w:author="Alex Damian Serrano" w:date="2021-03-09T12:08:00Z">
        <w:r w:rsidR="00116D66">
          <w:rPr>
            <w:rFonts w:ascii="Arial" w:hAnsi="Arial" w:cs="Arial"/>
            <w:color w:val="000000" w:themeColor="text1"/>
          </w:rPr>
          <w:t>elongation</w:t>
        </w:r>
        <w:r w:rsidR="00116D66" w:rsidRPr="00F767BD">
          <w:rPr>
            <w:rFonts w:ascii="Arial" w:hAnsi="Arial" w:cs="Arial"/>
            <w:color w:val="000000" w:themeColor="text1"/>
          </w:rPr>
          <w:t xml:space="preserve"> </w:t>
        </w:r>
      </w:ins>
      <w:r w:rsidRPr="00F767BD">
        <w:rPr>
          <w:rFonts w:ascii="Arial" w:hAnsi="Arial" w:cs="Arial"/>
          <w:color w:val="000000" w:themeColor="text1"/>
        </w:rPr>
        <w:t>have significant deviations across four metrics, indicating that BM (best model) is a poor fit. These characters likely evolved under complex models which would require many more data points than we have available to fit with accuracy.</w:t>
      </w:r>
    </w:p>
    <w:p w14:paraId="6A8A96B9" w14:textId="170B3C16"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Phenotypic integration of the tentillum</w:t>
      </w:r>
      <w:r w:rsidRPr="00F767BD">
        <w:rPr>
          <w:rFonts w:ascii="Arial" w:hAnsi="Arial" w:cs="Arial"/>
          <w:color w:val="000000" w:themeColor="text1"/>
        </w:rPr>
        <w:t xml:space="preserve"> – Phenotypically integrated structures maintain evolutionary correlations between its constituent characters. Of the phylogenetic correlations among tentillum and nematocyst characters examined here (Fig. </w:t>
      </w:r>
      <w:r w:rsidR="007E3153">
        <w:rPr>
          <w:rFonts w:ascii="Arial" w:hAnsi="Arial" w:cs="Arial"/>
          <w:color w:val="000000" w:themeColor="text1"/>
        </w:rPr>
        <w:t>5</w:t>
      </w:r>
      <w:r w:rsidRPr="00F767BD">
        <w:rPr>
          <w:rFonts w:ascii="Arial" w:hAnsi="Arial" w:cs="Arial"/>
          <w:color w:val="000000" w:themeColor="text1"/>
        </w:rPr>
        <w:t xml:space="preserve">a, lower triangle), 81.3% were positive and 18.7% were negative, while of the ordinary correlations (Fig. </w:t>
      </w:r>
      <w:r w:rsidR="007E3153">
        <w:rPr>
          <w:rFonts w:ascii="Arial" w:hAnsi="Arial" w:cs="Arial"/>
          <w:color w:val="000000" w:themeColor="text1"/>
        </w:rPr>
        <w:t>5</w:t>
      </w:r>
      <w:r w:rsidRPr="00F767BD">
        <w:rPr>
          <w:rFonts w:ascii="Arial" w:hAnsi="Arial" w:cs="Arial"/>
          <w:color w:val="000000" w:themeColor="text1"/>
        </w:rPr>
        <w:t xml:space="preserve">a, upper triangle) 74.6% were positive and 25.4% were negative. Half (49.9%) of phylogenetic correlations were &gt;0.5, while only 3.6% are &lt; -0.5. Similarly, among the correlations across extant species, 49.1% were &gt;0.5 and only 1.5% were &lt; -0.5. In addition, we found that 13.9% of character pairs had opposing phylogenetic and ordinary correlation coefficients (Fig. </w:t>
      </w:r>
      <w:r w:rsidR="007E3153">
        <w:rPr>
          <w:rFonts w:ascii="Arial" w:hAnsi="Arial" w:cs="Arial"/>
          <w:color w:val="000000" w:themeColor="text1"/>
        </w:rPr>
        <w:t>5</w:t>
      </w:r>
      <w:r w:rsidRPr="00F767BD">
        <w:rPr>
          <w:rFonts w:ascii="Arial" w:hAnsi="Arial" w:cs="Arial"/>
          <w:color w:val="000000" w:themeColor="text1"/>
        </w:rPr>
        <w:t>B). Just 4% of character pairs have negative phylogenetic and positive ordinary correlations (such as rhopaloneme elongation ~ heteroneme-to-cnidoband length ratio and haploneme elongation, or haploneme elongation ~ heteroneme number), and only 9.9% of character pairs had positive phylogenetic correlation yet negative ordinary correlation (such as heteroneme elongation ~ cnidoband convolution and involucrum length, or rhopaloneme elongation with cnidoband length). These disparities could be explained by Simpson’s paradox (Blyth 1972): the reversal of the sign of a relationship when a third variable (or a phylogenetic topology, as suggested by Uyeda et al. (2018)) is considered. However, no character pair had correlation coefficient differences larger than 0.64 between ordinary and phylogenetic correlations (heteroneme shaft extension ~ rhopaloneme elongation has a Pearson’s correlation of 0.10 and a phylogenetic correlation of -0.54). Rhopaloneme elongation shows the most incongruencies between phylogenetic and ordinary correlations with other characters. We identified four hypothetical modules among the tentillum characters: (1) The tentillum scaffold module including cnidoband length &amp; width, nematocyst row number, pedicle &amp; elastic strand width, tentacle width; (2) the heteroneme module including heteroneme length &amp; width, shafts length &amp; width; (3) the haploneme module including length and width; and (4) the terminal filament module including desmoneme &amp; rhopaloneme length &amp; width. The phenotypic integration test showed significant integration signal between all modules, tentillum and haploneme modules sharing the greatest regression coefficient (SM12).</w:t>
      </w:r>
    </w:p>
    <w:p w14:paraId="61C5188A" w14:textId="38373EAA"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5.</w:t>
      </w:r>
      <w:r w:rsidR="002550B4" w:rsidRPr="00F767BD">
        <w:rPr>
          <w:rFonts w:ascii="Arial" w:hAnsi="Arial" w:cs="Arial"/>
          <w:color w:val="000000" w:themeColor="text1"/>
        </w:rPr>
        <w:t xml:space="preserve"> A. Correlogram showing strength of ordinary (upper triangle) and phylogenetic (lower triangle) correlations between characters. Both size and color of the circles indicate the strength of the correlation (R</w:t>
      </w:r>
      <w:r w:rsidR="002550B4" w:rsidRPr="00F767BD">
        <w:rPr>
          <w:rFonts w:ascii="Arial" w:hAnsi="Arial" w:cs="Arial"/>
          <w:color w:val="000000" w:themeColor="text1"/>
          <w:vertAlign w:val="superscript"/>
        </w:rPr>
        <w:t>2</w:t>
      </w:r>
      <w:r w:rsidR="002550B4" w:rsidRPr="00F767BD">
        <w:rPr>
          <w:rFonts w:ascii="Arial" w:hAnsi="Arial" w:cs="Arial"/>
          <w:color w:val="000000" w:themeColor="text1"/>
        </w:rPr>
        <w:t>). B. Scatterplot of phylogenetic correlation against ordinary correlation showing a strong linear relationship (R</w:t>
      </w:r>
      <w:r w:rsidR="002550B4" w:rsidRPr="00F767BD">
        <w:rPr>
          <w:rFonts w:ascii="Arial" w:hAnsi="Arial" w:cs="Arial"/>
          <w:color w:val="000000" w:themeColor="text1"/>
          <w:vertAlign w:val="superscript"/>
        </w:rPr>
        <w:t>2</w:t>
      </w:r>
      <w:r w:rsidR="002550B4" w:rsidRPr="00F767BD">
        <w:rPr>
          <w:rFonts w:ascii="Arial" w:hAnsi="Arial" w:cs="Arial"/>
          <w:color w:val="000000" w:themeColor="text1"/>
        </w:rPr>
        <w:t xml:space="preserve"> = 0.92, 95% confidence between 0.90 and 0.93). Light red and blue boxes indicate congruent negative and positive correlations respectively. Darker red and blue boxes indicate strong (&lt;-0.5 or &gt;0.5) negative and positive correlation coefficients respectively.</w:t>
      </w:r>
    </w:p>
    <w:p w14:paraId="1E9A285D" w14:textId="6C0F5A47"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Evolution of nematocyst shape</w:t>
      </w:r>
      <w:r w:rsidRPr="00F767BD">
        <w:rPr>
          <w:rFonts w:ascii="Arial" w:hAnsi="Arial" w:cs="Arial"/>
          <w:color w:val="000000" w:themeColor="text1"/>
        </w:rPr>
        <w:t xml:space="preserve"> – The greatest evolutionary change in haploneme nematocyst shape</w:t>
      </w:r>
      <w:ins w:id="174" w:author="Alex Damian Serrano" w:date="2021-03-09T12:09:00Z">
        <w:r w:rsidR="00116D66">
          <w:rPr>
            <w:rFonts w:ascii="Arial" w:hAnsi="Arial" w:cs="Arial"/>
            <w:color w:val="000000" w:themeColor="text1"/>
          </w:rPr>
          <w:t xml:space="preserve"> (elongation)</w:t>
        </w:r>
      </w:ins>
      <w:r w:rsidRPr="00F767BD">
        <w:rPr>
          <w:rFonts w:ascii="Arial" w:hAnsi="Arial" w:cs="Arial"/>
          <w:color w:val="000000" w:themeColor="text1"/>
        </w:rPr>
        <w:t xml:space="preserve"> occurred in a single shift towards elongation in the </w:t>
      </w:r>
      <w:del w:id="175" w:author="Alex Damian Serrano" w:date="2021-03-09T10:49:00Z">
        <w:r w:rsidRPr="00F767BD" w:rsidDel="00771164">
          <w:rPr>
            <w:rFonts w:ascii="Arial" w:hAnsi="Arial" w:cs="Arial"/>
            <w:color w:val="000000" w:themeColor="text1"/>
          </w:rPr>
          <w:delText>stem of</w:delText>
        </w:r>
      </w:del>
      <w:ins w:id="176" w:author="Alex Damian Serrano" w:date="2021-03-09T10:49:00Z">
        <w:r w:rsidR="00771164">
          <w:rPr>
            <w:rFonts w:ascii="Arial" w:hAnsi="Arial" w:cs="Arial"/>
            <w:color w:val="000000" w:themeColor="text1"/>
          </w:rPr>
          <w:t>branch leading to</w:t>
        </w:r>
      </w:ins>
      <w:r w:rsidRPr="00F767BD">
        <w:rPr>
          <w:rFonts w:ascii="Arial" w:hAnsi="Arial" w:cs="Arial"/>
          <w:color w:val="000000" w:themeColor="text1"/>
        </w:rPr>
        <w:t xml:space="preserve">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which contains the majority of described siphonophore species, </w:t>
      </w:r>
      <w:proofErr w:type="gramStart"/>
      <w:r w:rsidRPr="00F767BD">
        <w:rPr>
          <w:rFonts w:ascii="Arial" w:hAnsi="Arial" w:cs="Arial"/>
          <w:i/>
          <w:color w:val="000000" w:themeColor="text1"/>
        </w:rPr>
        <w:t>i.e.</w:t>
      </w:r>
      <w:proofErr w:type="gramEnd"/>
      <w:r w:rsidRPr="00F767BD">
        <w:rPr>
          <w:rFonts w:ascii="Arial" w:hAnsi="Arial" w:cs="Arial"/>
          <w:color w:val="000000" w:themeColor="text1"/>
        </w:rPr>
        <w:t xml:space="preserve"> all siphonophores other than Cystonects, </w:t>
      </w:r>
      <w:r w:rsidRPr="00F767BD">
        <w:rPr>
          <w:rFonts w:ascii="Arial" w:hAnsi="Arial" w:cs="Arial"/>
          <w:i/>
          <w:color w:val="000000" w:themeColor="text1"/>
        </w:rPr>
        <w:t>Apolemia</w:t>
      </w:r>
      <w:r w:rsidRPr="00F767BD">
        <w:rPr>
          <w:rFonts w:ascii="Arial" w:hAnsi="Arial" w:cs="Arial"/>
          <w:color w:val="000000" w:themeColor="text1"/>
        </w:rPr>
        <w:t xml:space="preserve">, and Pyrostephidae. There is one secondary return to more oval, less elongated haplonemes in </w:t>
      </w:r>
      <w:r w:rsidRPr="00F767BD">
        <w:rPr>
          <w:rFonts w:ascii="Arial" w:hAnsi="Arial" w:cs="Arial"/>
          <w:i/>
          <w:color w:val="000000" w:themeColor="text1"/>
        </w:rPr>
        <w:t>Erenna</w:t>
      </w:r>
      <w:r w:rsidRPr="00F767BD">
        <w:rPr>
          <w:rFonts w:ascii="Arial" w:hAnsi="Arial" w:cs="Arial"/>
          <w:color w:val="000000" w:themeColor="text1"/>
        </w:rPr>
        <w:t xml:space="preserve">, but it does not reach the sphericity present in Cystonectae or Pyrostephidae (Fig. </w:t>
      </w:r>
      <w:r w:rsidR="007E3153">
        <w:rPr>
          <w:rFonts w:ascii="Arial" w:hAnsi="Arial" w:cs="Arial"/>
          <w:color w:val="000000" w:themeColor="text1"/>
        </w:rPr>
        <w:t>6</w:t>
      </w:r>
      <w:r w:rsidRPr="00F767BD">
        <w:rPr>
          <w:rFonts w:ascii="Arial" w:hAnsi="Arial" w:cs="Arial"/>
          <w:color w:val="000000" w:themeColor="text1"/>
        </w:rPr>
        <w:t xml:space="preserve">). Heteroneme evolution presents a less discrete evolutionary history. Tendiculophora evolved more elongate heteronemes </w:t>
      </w:r>
      <w:del w:id="177" w:author="Alex Damian Serrano" w:date="2021-03-09T10:49:00Z">
        <w:r w:rsidRPr="00F767BD" w:rsidDel="00771164">
          <w:rPr>
            <w:rFonts w:ascii="Arial" w:hAnsi="Arial" w:cs="Arial"/>
            <w:color w:val="000000" w:themeColor="text1"/>
          </w:rPr>
          <w:delText>along the stem</w:delText>
        </w:r>
      </w:del>
      <w:ins w:id="178" w:author="Alex Damian Serrano" w:date="2021-03-09T10:49:00Z">
        <w:r w:rsidR="00771164">
          <w:rPr>
            <w:rFonts w:ascii="Arial" w:hAnsi="Arial" w:cs="Arial"/>
            <w:color w:val="000000" w:themeColor="text1"/>
          </w:rPr>
          <w:t>before diversifying</w:t>
        </w:r>
      </w:ins>
      <w:r w:rsidRPr="00F767BD">
        <w:rPr>
          <w:rFonts w:ascii="Arial" w:hAnsi="Arial" w:cs="Arial"/>
          <w:color w:val="000000" w:themeColor="text1"/>
        </w:rPr>
        <w:t xml:space="preserve">, but the difference between theirs and other siphonophores’ is much smaller than the variation in </w:t>
      </w:r>
      <w:del w:id="179" w:author="Alex Damian Serrano" w:date="2021-03-09T12:09:00Z">
        <w:r w:rsidRPr="00F767BD" w:rsidDel="00116D66">
          <w:rPr>
            <w:rFonts w:ascii="Arial" w:hAnsi="Arial" w:cs="Arial"/>
            <w:color w:val="000000" w:themeColor="text1"/>
          </w:rPr>
          <w:delText xml:space="preserve">shape </w:delText>
        </w:r>
      </w:del>
      <w:ins w:id="180" w:author="Alex Damian Serrano" w:date="2021-03-09T12:09:00Z">
        <w:r w:rsidR="00116D66">
          <w:rPr>
            <w:rFonts w:ascii="Arial" w:hAnsi="Arial" w:cs="Arial"/>
            <w:color w:val="000000" w:themeColor="text1"/>
          </w:rPr>
          <w:t>elongation</w:t>
        </w:r>
        <w:r w:rsidR="00116D66" w:rsidRPr="00F767BD">
          <w:rPr>
            <w:rFonts w:ascii="Arial" w:hAnsi="Arial" w:cs="Arial"/>
            <w:color w:val="000000" w:themeColor="text1"/>
          </w:rPr>
          <w:t xml:space="preserve"> </w:t>
        </w:r>
      </w:ins>
      <w:r w:rsidRPr="00F767BD">
        <w:rPr>
          <w:rFonts w:ascii="Arial" w:hAnsi="Arial" w:cs="Arial"/>
          <w:color w:val="000000" w:themeColor="text1"/>
        </w:rPr>
        <w:t xml:space="preserve">within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bearing no phylogenetic signal within this clade. In this clade, the evolution of heteroneme </w:t>
      </w:r>
      <w:del w:id="181" w:author="Alex Damian Serrano" w:date="2021-03-09T12:09:00Z">
        <w:r w:rsidRPr="00F767BD" w:rsidDel="00116D66">
          <w:rPr>
            <w:rFonts w:ascii="Arial" w:hAnsi="Arial" w:cs="Arial"/>
            <w:color w:val="000000" w:themeColor="text1"/>
          </w:rPr>
          <w:delText xml:space="preserve">shape </w:delText>
        </w:r>
      </w:del>
      <w:ins w:id="182" w:author="Alex Damian Serrano" w:date="2021-03-09T12:09:00Z">
        <w:r w:rsidR="00116D66">
          <w:rPr>
            <w:rFonts w:ascii="Arial" w:hAnsi="Arial" w:cs="Arial"/>
            <w:color w:val="000000" w:themeColor="text1"/>
          </w:rPr>
          <w:t>elongation</w:t>
        </w:r>
        <w:r w:rsidR="00116D66" w:rsidRPr="00F767BD">
          <w:rPr>
            <w:rFonts w:ascii="Arial" w:hAnsi="Arial" w:cs="Arial"/>
            <w:color w:val="000000" w:themeColor="text1"/>
          </w:rPr>
          <w:t xml:space="preserve"> </w:t>
        </w:r>
      </w:ins>
      <w:r w:rsidRPr="00F767BD">
        <w:rPr>
          <w:rFonts w:ascii="Arial" w:hAnsi="Arial" w:cs="Arial"/>
          <w:color w:val="000000" w:themeColor="text1"/>
        </w:rPr>
        <w:t xml:space="preserve">has diverged in both directions, and there is no correlation with haploneme </w:t>
      </w:r>
      <w:del w:id="183" w:author="Alex Damian Serrano" w:date="2021-03-09T12:09:00Z">
        <w:r w:rsidRPr="00F767BD" w:rsidDel="00116D66">
          <w:rPr>
            <w:rFonts w:ascii="Arial" w:hAnsi="Arial" w:cs="Arial"/>
            <w:color w:val="000000" w:themeColor="text1"/>
          </w:rPr>
          <w:delText xml:space="preserve">shape </w:delText>
        </w:r>
      </w:del>
      <w:ins w:id="184" w:author="Alex Damian Serrano" w:date="2021-03-09T12:09:00Z">
        <w:r w:rsidR="00116D66">
          <w:rPr>
            <w:rFonts w:ascii="Arial" w:hAnsi="Arial" w:cs="Arial"/>
            <w:color w:val="000000" w:themeColor="text1"/>
          </w:rPr>
          <w:t>elongation</w:t>
        </w:r>
        <w:r w:rsidR="00116D66" w:rsidRPr="00F767BD">
          <w:rPr>
            <w:rFonts w:ascii="Arial" w:hAnsi="Arial" w:cs="Arial"/>
            <w:color w:val="000000" w:themeColor="text1"/>
          </w:rPr>
          <w:t xml:space="preserve"> </w:t>
        </w:r>
      </w:ins>
      <w:r w:rsidRPr="00F767BD">
        <w:rPr>
          <w:rFonts w:ascii="Arial" w:hAnsi="Arial" w:cs="Arial"/>
          <w:color w:val="000000" w:themeColor="text1"/>
        </w:rPr>
        <w:t xml:space="preserve">(Fig. </w:t>
      </w:r>
      <w:r w:rsidR="007E3153">
        <w:rPr>
          <w:rFonts w:ascii="Arial" w:hAnsi="Arial" w:cs="Arial"/>
          <w:color w:val="000000" w:themeColor="text1"/>
        </w:rPr>
        <w:t>6</w:t>
      </w:r>
      <w:r w:rsidRPr="00F767BD">
        <w:rPr>
          <w:rFonts w:ascii="Arial" w:hAnsi="Arial" w:cs="Arial"/>
          <w:color w:val="000000" w:themeColor="text1"/>
        </w:rPr>
        <w:t>), which has remained fairly constant (elongation between 1.5 and 2.5).</w:t>
      </w:r>
    </w:p>
    <w:p w14:paraId="1B0B451D" w14:textId="58829E42"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6.</w:t>
      </w:r>
      <w:r w:rsidR="002550B4" w:rsidRPr="00F767BD">
        <w:rPr>
          <w:rFonts w:ascii="Arial" w:hAnsi="Arial" w:cs="Arial"/>
          <w:color w:val="000000" w:themeColor="text1"/>
        </w:rPr>
        <w:t xml:space="preserve"> </w:t>
      </w:r>
      <w:proofErr w:type="spellStart"/>
      <w:r w:rsidR="002550B4" w:rsidRPr="00F767BD">
        <w:rPr>
          <w:rFonts w:ascii="Arial" w:hAnsi="Arial" w:cs="Arial"/>
          <w:color w:val="000000" w:themeColor="text1"/>
        </w:rPr>
        <w:t>Phylomorphospace</w:t>
      </w:r>
      <w:proofErr w:type="spellEnd"/>
      <w:r w:rsidR="002550B4" w:rsidRPr="00F767BD">
        <w:rPr>
          <w:rFonts w:ascii="Arial" w:hAnsi="Arial" w:cs="Arial"/>
          <w:color w:val="000000" w:themeColor="text1"/>
        </w:rPr>
        <w:t xml:space="preserve"> showing haploneme and heteroneme elongation (log scaled). Orange area delimits rod-shaped haplonemes, the blue area covers oval and round-shaped haplonemes. Smaller dots and lines represent phylogenetic relationships and ancestral states of internal nodes under BM. Species nodes in red lack either haplonemes or heteronemes, and their values are projected onto the axis of the nematocyst type they bear. Cystonects have no tentacle heteronemes and are projected onto the haploneme axis. Apolemiids have no tentacle haplonemes and are projected onto the heteroneme axis.</w:t>
      </w:r>
    </w:p>
    <w:p w14:paraId="036BAFC3" w14:textId="1CD6105C"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 xml:space="preserve">Haploneme and heteroneme </w:t>
      </w:r>
      <w:del w:id="185" w:author="Alex Damian Serrano" w:date="2021-03-09T12:09:00Z">
        <w:r w:rsidRPr="00F767BD" w:rsidDel="00116D66">
          <w:rPr>
            <w:rFonts w:ascii="Arial" w:hAnsi="Arial" w:cs="Arial"/>
            <w:color w:val="000000" w:themeColor="text1"/>
          </w:rPr>
          <w:delText xml:space="preserve">shape </w:delText>
        </w:r>
      </w:del>
      <w:ins w:id="186" w:author="Alex Damian Serrano" w:date="2021-03-09T12:09:00Z">
        <w:r w:rsidR="00116D66">
          <w:rPr>
            <w:rFonts w:ascii="Arial" w:hAnsi="Arial" w:cs="Arial"/>
            <w:color w:val="000000" w:themeColor="text1"/>
          </w:rPr>
          <w:t>elongation</w:t>
        </w:r>
        <w:r w:rsidR="00116D66" w:rsidRPr="00F767BD">
          <w:rPr>
            <w:rFonts w:ascii="Arial" w:hAnsi="Arial" w:cs="Arial"/>
            <w:color w:val="000000" w:themeColor="text1"/>
          </w:rPr>
          <w:t xml:space="preserve"> </w:t>
        </w:r>
      </w:ins>
      <w:r w:rsidRPr="00F767BD">
        <w:rPr>
          <w:rFonts w:ascii="Arial" w:hAnsi="Arial" w:cs="Arial"/>
          <w:color w:val="000000" w:themeColor="text1"/>
        </w:rPr>
        <w:t xml:space="preserve">share 21% of their variance across extant values, and 53% of the variance in their shifts along the branches of the phylogeny. However, much of this correlation is due to the sharp contrast between Pyrostephidae and their sister group Tendiculophora. We searched for regime shifts in the evolution of haploneme nematocyst </w:t>
      </w:r>
      <w:del w:id="187" w:author="Alex Damian Serrano" w:date="2021-03-09T12:09:00Z">
        <w:r w:rsidRPr="00F767BD" w:rsidDel="00116D66">
          <w:rPr>
            <w:rFonts w:ascii="Arial" w:hAnsi="Arial" w:cs="Arial"/>
            <w:color w:val="000000" w:themeColor="text1"/>
          </w:rPr>
          <w:delText xml:space="preserve">shape </w:delText>
        </w:r>
      </w:del>
      <w:ins w:id="188" w:author="Alex Damian Serrano" w:date="2021-03-09T12:09:00Z">
        <w:r w:rsidR="00116D66">
          <w:rPr>
            <w:rFonts w:ascii="Arial" w:hAnsi="Arial" w:cs="Arial"/>
            <w:color w:val="000000" w:themeColor="text1"/>
          </w:rPr>
          <w:t>length and w</w:t>
        </w:r>
      </w:ins>
      <w:ins w:id="189" w:author="Alex Damian Serrano" w:date="2021-03-09T12:10:00Z">
        <w:r w:rsidR="00116D66">
          <w:rPr>
            <w:rFonts w:ascii="Arial" w:hAnsi="Arial" w:cs="Arial"/>
            <w:color w:val="000000" w:themeColor="text1"/>
          </w:rPr>
          <w:t>idth</w:t>
        </w:r>
      </w:ins>
      <w:ins w:id="190" w:author="Alex Damian Serrano" w:date="2021-03-09T12:09:00Z">
        <w:r w:rsidR="00116D66" w:rsidRPr="00F767BD">
          <w:rPr>
            <w:rFonts w:ascii="Arial" w:hAnsi="Arial" w:cs="Arial"/>
            <w:color w:val="000000" w:themeColor="text1"/>
          </w:rPr>
          <w:t xml:space="preserve"> </w:t>
        </w:r>
      </w:ins>
      <w:del w:id="191" w:author="Alex Damian Serrano" w:date="2021-03-09T12:10:00Z">
        <w:r w:rsidRPr="00F767BD" w:rsidDel="00116D66">
          <w:rPr>
            <w:rFonts w:ascii="Arial" w:hAnsi="Arial" w:cs="Arial"/>
            <w:color w:val="000000" w:themeColor="text1"/>
          </w:rPr>
          <w:delText xml:space="preserve">characters </w:delText>
        </w:r>
      </w:del>
      <w:r w:rsidRPr="00F767BD">
        <w:rPr>
          <w:rFonts w:ascii="Arial" w:hAnsi="Arial" w:cs="Arial"/>
          <w:color w:val="000000" w:themeColor="text1"/>
        </w:rPr>
        <w:t xml:space="preserve">using SURFACE (Ingram and Mahler 2013). SURFACE identified eight distinct OU regimes in the evolutionary history of haploneme length and width (Fig. </w:t>
      </w:r>
      <w:r w:rsidR="007E3153">
        <w:rPr>
          <w:rFonts w:ascii="Arial" w:hAnsi="Arial" w:cs="Arial"/>
          <w:color w:val="000000" w:themeColor="text1"/>
        </w:rPr>
        <w:t>7</w:t>
      </w:r>
      <w:r w:rsidRPr="00F767BD">
        <w:rPr>
          <w:rFonts w:ascii="Arial" w:hAnsi="Arial" w:cs="Arial"/>
          <w:color w:val="000000" w:themeColor="text1"/>
        </w:rPr>
        <w:t xml:space="preserve">A). The different regimes are located (1) in cystonects, (2) in most of Tendiculophora, (3) in most diphyomorphs, (4) in </w:t>
      </w:r>
      <w:r w:rsidRPr="00F767BD">
        <w:rPr>
          <w:rFonts w:ascii="Arial" w:hAnsi="Arial" w:cs="Arial"/>
          <w:i/>
          <w:color w:val="000000" w:themeColor="text1"/>
        </w:rPr>
        <w:t>Cordagalma ordinatum</w:t>
      </w:r>
      <w:r w:rsidRPr="00F767BD">
        <w:rPr>
          <w:rFonts w:ascii="Arial" w:hAnsi="Arial" w:cs="Arial"/>
          <w:color w:val="000000" w:themeColor="text1"/>
        </w:rPr>
        <w:t xml:space="preserve">, (5) in </w:t>
      </w:r>
      <w:r w:rsidRPr="00F767BD">
        <w:rPr>
          <w:rFonts w:ascii="Arial" w:hAnsi="Arial" w:cs="Arial"/>
          <w:i/>
          <w:color w:val="000000" w:themeColor="text1"/>
        </w:rPr>
        <w:t>Stephanomia amphytridis</w:t>
      </w:r>
      <w:r w:rsidRPr="00F767BD">
        <w:rPr>
          <w:rFonts w:ascii="Arial" w:hAnsi="Arial" w:cs="Arial"/>
          <w:color w:val="000000" w:themeColor="text1"/>
        </w:rPr>
        <w:t xml:space="preserve">, (6) in pyrostephids, (7) in </w:t>
      </w:r>
      <w:r w:rsidRPr="00F767BD">
        <w:rPr>
          <w:rFonts w:ascii="Arial" w:hAnsi="Arial" w:cs="Arial"/>
          <w:i/>
          <w:color w:val="000000" w:themeColor="text1"/>
        </w:rPr>
        <w:t>Diphyes dispar</w:t>
      </w:r>
      <w:r w:rsidRPr="00F767BD">
        <w:rPr>
          <w:rFonts w:ascii="Arial" w:hAnsi="Arial" w:cs="Arial"/>
          <w:color w:val="000000" w:themeColor="text1"/>
        </w:rPr>
        <w:t xml:space="preserve"> + </w:t>
      </w:r>
      <w:r w:rsidRPr="00F767BD">
        <w:rPr>
          <w:rFonts w:ascii="Arial" w:hAnsi="Arial" w:cs="Arial"/>
          <w:i/>
          <w:color w:val="000000" w:themeColor="text1"/>
        </w:rPr>
        <w:t>Abylopsis tetragona</w:t>
      </w:r>
      <w:r w:rsidRPr="00F767BD">
        <w:rPr>
          <w:rFonts w:ascii="Arial" w:hAnsi="Arial" w:cs="Arial"/>
          <w:color w:val="000000" w:themeColor="text1"/>
        </w:rPr>
        <w:t xml:space="preserve">, and (8) in </w:t>
      </w:r>
      <w:r w:rsidRPr="00F767BD">
        <w:rPr>
          <w:rFonts w:ascii="Arial" w:hAnsi="Arial" w:cs="Arial"/>
          <w:i/>
          <w:color w:val="000000" w:themeColor="text1"/>
        </w:rPr>
        <w:t>Erenna</w:t>
      </w:r>
      <w:r w:rsidRPr="00F767BD">
        <w:rPr>
          <w:rFonts w:ascii="Arial" w:hAnsi="Arial" w:cs="Arial"/>
          <w:color w:val="000000" w:themeColor="text1"/>
        </w:rPr>
        <w:t xml:space="preserve"> spp.</w:t>
      </w:r>
    </w:p>
    <w:p w14:paraId="554281DD" w14:textId="1F604128"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7.</w:t>
      </w:r>
      <w:r w:rsidR="002550B4" w:rsidRPr="00F767BD">
        <w:rPr>
          <w:rFonts w:ascii="Arial" w:hAnsi="Arial" w:cs="Arial"/>
          <w:color w:val="000000" w:themeColor="text1"/>
        </w:rPr>
        <w:t xml:space="preserve"> SURFACE plots showing convergent evolutionary regimes modelled under OU for (A) haploneme nematocyst length &amp; width, and (B) for PC1 &amp; PC2 of all continuous characters with the exception of terminal filament nematocysts, and removing taxa with inapplicable character states. Node numbers on the tree label different regimes, regimes of the same color are identified as convergent. Small circles on the scatterplots indicate species values, large circles indicate the average position of the OU optima (</w:t>
      </w:r>
      <w:r w:rsidR="002550B4" w:rsidRPr="00F767BD">
        <w:rPr>
          <w:rFonts w:ascii="Arial" w:hAnsi="Arial" w:cs="Arial"/>
          <w:i/>
          <w:color w:val="000000" w:themeColor="text1"/>
        </w:rPr>
        <w:t>theta</w:t>
      </w:r>
      <w:r w:rsidR="002550B4" w:rsidRPr="00F767BD">
        <w:rPr>
          <w:rFonts w:ascii="Arial" w:hAnsi="Arial" w:cs="Arial"/>
          <w:color w:val="000000" w:themeColor="text1"/>
        </w:rPr>
        <w:t>) for a given combination of convergent regimes.</w:t>
      </w:r>
    </w:p>
    <w:p w14:paraId="16D260C2" w14:textId="79723028"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 xml:space="preserve">In the non-phylogenetic PCA morphospace using only characters derived from simple measurements (Fig. </w:t>
      </w:r>
      <w:r w:rsidR="007E3153">
        <w:rPr>
          <w:rFonts w:ascii="Arial" w:hAnsi="Arial" w:cs="Arial"/>
          <w:color w:val="000000" w:themeColor="text1"/>
        </w:rPr>
        <w:t>8</w:t>
      </w:r>
      <w:r w:rsidRPr="00F767BD">
        <w:rPr>
          <w:rFonts w:ascii="Arial" w:hAnsi="Arial" w:cs="Arial"/>
          <w:color w:val="000000" w:themeColor="text1"/>
        </w:rPr>
        <w:t>), PC1 (aligned with tentillum and tentacle size) explained 69.3% of the variation in the tentillum morphospace, whereas PC2 (aligned with heteroneme length, heteroneme number, and haploneme arrangement) explained 13.5%. In a phylogenetic PCA, 63% of the evolutionary variation in the morphospace is explained by PC1 (aligned with shifts in tentillum size), while 18% is explained by PC2 (aligned with shifts in heteroneme number and involucrum length).</w:t>
      </w:r>
    </w:p>
    <w:p w14:paraId="1FD6A727" w14:textId="196A6AC5"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8.</w:t>
      </w:r>
      <w:r w:rsidR="002550B4" w:rsidRPr="00F767BD">
        <w:rPr>
          <w:rFonts w:ascii="Arial" w:hAnsi="Arial" w:cs="Arial"/>
          <w:color w:val="000000" w:themeColor="text1"/>
        </w:rPr>
        <w:t xml:space="preserve"> PCA of the simple-measurement continuous characters principal components, excluding ratios and composite characters. A. Variance explained by each variable in the PC1-PC2 plane. Axis labels include the phylogenetic signal (K) for each component and p-value. B. Phylogenetic relationships between the species points and reconstructed ancestors distributed in that same space.</w:t>
      </w:r>
    </w:p>
    <w:p w14:paraId="47549BB4" w14:textId="4144E3F6" w:rsidR="00BA281E" w:rsidRPr="00F767BD" w:rsidRDefault="002550B4" w:rsidP="003B2BD2">
      <w:pPr>
        <w:pStyle w:val="BodyText"/>
        <w:ind w:firstLine="720"/>
        <w:jc w:val="both"/>
        <w:rPr>
          <w:rFonts w:ascii="Arial" w:hAnsi="Arial" w:cs="Arial"/>
          <w:color w:val="000000" w:themeColor="text1"/>
        </w:rPr>
      </w:pPr>
      <w:proofErr w:type="spellStart"/>
      <w:r w:rsidRPr="00F767BD">
        <w:rPr>
          <w:rFonts w:ascii="Arial" w:hAnsi="Arial" w:cs="Arial"/>
          <w:i/>
          <w:color w:val="000000" w:themeColor="text1"/>
        </w:rPr>
        <w:t>Morphospace</w:t>
      </w:r>
      <w:proofErr w:type="spellEnd"/>
      <w:r w:rsidRPr="00F767BD">
        <w:rPr>
          <w:rFonts w:ascii="Arial" w:hAnsi="Arial" w:cs="Arial"/>
          <w:i/>
          <w:color w:val="000000" w:themeColor="text1"/>
        </w:rPr>
        <w:t xml:space="preserve"> occupation</w:t>
      </w:r>
      <w:r w:rsidRPr="00F767BD">
        <w:rPr>
          <w:rFonts w:ascii="Arial" w:hAnsi="Arial" w:cs="Arial"/>
          <w:color w:val="000000" w:themeColor="text1"/>
        </w:rPr>
        <w:t xml:space="preserve"> – In order to examine the occupation structure of the morphospace across all siphonophore species in the dataset, we cast a PCA on the data after transforming inapplicable states (due to absence of character) to zeroes. This allows us to accommodate species with many missing characters (such as cystonects or apolemiids), and to account for common absences as morphological similarities. In this ordination, PC1 (aligned with cnidoband size) explains 47.45% of variation and PC2 (aligned with heteroneme volume and involucrum length) explains 16.73% of variation. When superimposing feeding guilds onto the morphospace (Fig. </w:t>
      </w:r>
      <w:r w:rsidR="007E3153">
        <w:rPr>
          <w:rFonts w:ascii="Arial" w:hAnsi="Arial" w:cs="Arial"/>
          <w:color w:val="000000" w:themeColor="text1"/>
        </w:rPr>
        <w:t>9</w:t>
      </w:r>
      <w:r w:rsidRPr="00F767BD">
        <w:rPr>
          <w:rFonts w:ascii="Arial" w:hAnsi="Arial" w:cs="Arial"/>
          <w:color w:val="000000" w:themeColor="text1"/>
        </w:rPr>
        <w:t>), we find that the morphospaces of each feeding guild are only slightly overlapping in PC1 and PC2. A phylogenetic MANOVA showed that feeding guilds explain 27.63% of variance across extant species (p value &lt; 0.000001), and 20.97% of the variance when accounting for phylogeny, an outcome significantly distinct from the expectation under neutral evolution (p-value = 0.0196). In addition, a morphological disparity analysis accounting for phylogenetic structure shows that the morphospace of fish specialists is significantly broader than that of generalists and other specialists</w:t>
      </w:r>
      <w:ins w:id="192" w:author="Alex Damian Serrano" w:date="2021-03-09T12:47:00Z">
        <w:r w:rsidR="00921AE8">
          <w:rPr>
            <w:rFonts w:ascii="Arial" w:hAnsi="Arial" w:cs="Arial"/>
            <w:color w:val="000000" w:themeColor="text1"/>
          </w:rPr>
          <w:t xml:space="preserve">, and </w:t>
        </w:r>
      </w:ins>
      <w:ins w:id="193" w:author="Alex Damian Serrano" w:date="2021-03-09T12:48:00Z">
        <w:r w:rsidR="00921AE8">
          <w:rPr>
            <w:rFonts w:ascii="Arial" w:hAnsi="Arial" w:cs="Arial"/>
            <w:color w:val="000000" w:themeColor="text1"/>
          </w:rPr>
          <w:t xml:space="preserve">the gelatinous </w:t>
        </w:r>
        <w:proofErr w:type="spellStart"/>
        <w:r w:rsidR="00921AE8">
          <w:rPr>
            <w:rFonts w:ascii="Arial" w:hAnsi="Arial" w:cs="Arial"/>
            <w:color w:val="000000" w:themeColor="text1"/>
          </w:rPr>
          <w:t>morphospace</w:t>
        </w:r>
        <w:proofErr w:type="spellEnd"/>
        <w:r w:rsidR="00921AE8">
          <w:rPr>
            <w:rFonts w:ascii="Arial" w:hAnsi="Arial" w:cs="Arial"/>
            <w:color w:val="000000" w:themeColor="text1"/>
          </w:rPr>
          <w:t xml:space="preserve"> is significantly smaller than that of all other feeding guilds</w:t>
        </w:r>
      </w:ins>
      <w:r w:rsidRPr="00F767BD">
        <w:rPr>
          <w:rFonts w:ascii="Arial" w:hAnsi="Arial" w:cs="Arial"/>
          <w:color w:val="000000" w:themeColor="text1"/>
        </w:rPr>
        <w:t>. This is</w:t>
      </w:r>
      <w:ins w:id="194" w:author="Alex Damian Serrano" w:date="2021-03-09T12:49:00Z">
        <w:r w:rsidR="00921AE8">
          <w:rPr>
            <w:rFonts w:ascii="Arial" w:hAnsi="Arial" w:cs="Arial"/>
            <w:color w:val="000000" w:themeColor="text1"/>
          </w:rPr>
          <w:t xml:space="preserve"> mainly</w:t>
        </w:r>
      </w:ins>
      <w:r w:rsidRPr="00F767BD">
        <w:rPr>
          <w:rFonts w:ascii="Arial" w:hAnsi="Arial" w:cs="Arial"/>
          <w:color w:val="000000" w:themeColor="text1"/>
        </w:rPr>
        <w:t xml:space="preserve"> due to the large morphological disparities between cystonects and piscivorous </w:t>
      </w:r>
      <w:proofErr w:type="spellStart"/>
      <w:r w:rsidRPr="00F767BD">
        <w:rPr>
          <w:rFonts w:ascii="Arial" w:hAnsi="Arial" w:cs="Arial"/>
          <w:color w:val="000000" w:themeColor="text1"/>
        </w:rPr>
        <w:t>euphysonects</w:t>
      </w:r>
      <w:proofErr w:type="spellEnd"/>
      <w:ins w:id="195" w:author="Alex Damian Serrano" w:date="2021-03-09T12:48:00Z">
        <w:r w:rsidR="00921AE8">
          <w:rPr>
            <w:rFonts w:ascii="Arial" w:hAnsi="Arial" w:cs="Arial"/>
            <w:color w:val="000000" w:themeColor="text1"/>
          </w:rPr>
          <w:t>, and to the narrow taxo</w:t>
        </w:r>
      </w:ins>
      <w:ins w:id="196" w:author="Alex Damian Serrano" w:date="2021-03-09T12:49:00Z">
        <w:r w:rsidR="00921AE8">
          <w:rPr>
            <w:rFonts w:ascii="Arial" w:hAnsi="Arial" w:cs="Arial"/>
            <w:color w:val="000000" w:themeColor="text1"/>
          </w:rPr>
          <w:t>nomic diversity of gelatinous specialists (</w:t>
        </w:r>
        <w:proofErr w:type="spellStart"/>
        <w:r w:rsidR="00921AE8" w:rsidRPr="00921AE8">
          <w:rPr>
            <w:rFonts w:ascii="Arial" w:hAnsi="Arial" w:cs="Arial"/>
            <w:i/>
            <w:iCs/>
            <w:color w:val="000000" w:themeColor="text1"/>
            <w:rPrChange w:id="197" w:author="Alex Damian Serrano" w:date="2021-03-09T12:49:00Z">
              <w:rPr>
                <w:rFonts w:ascii="Arial" w:hAnsi="Arial" w:cs="Arial"/>
                <w:color w:val="000000" w:themeColor="text1"/>
              </w:rPr>
            </w:rPrChange>
          </w:rPr>
          <w:t>Apolemia</w:t>
        </w:r>
        <w:proofErr w:type="spellEnd"/>
        <w:r w:rsidR="00921AE8">
          <w:rPr>
            <w:rFonts w:ascii="Arial" w:hAnsi="Arial" w:cs="Arial"/>
            <w:color w:val="000000" w:themeColor="text1"/>
          </w:rPr>
          <w:t xml:space="preserve"> spp.)</w:t>
        </w:r>
      </w:ins>
      <w:r w:rsidRPr="00F767BD">
        <w:rPr>
          <w:rFonts w:ascii="Arial" w:hAnsi="Arial" w:cs="Arial"/>
          <w:color w:val="000000" w:themeColor="text1"/>
        </w:rPr>
        <w:t>. There are no significant differences among the morphospace disparities of the other feeding guilds.</w:t>
      </w:r>
    </w:p>
    <w:p w14:paraId="13E61C9D" w14:textId="073BAFFA"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 xml:space="preserve">Figure 9. </w:t>
      </w:r>
      <w:proofErr w:type="spellStart"/>
      <w:r w:rsidR="002550B4" w:rsidRPr="00F767BD">
        <w:rPr>
          <w:rFonts w:ascii="Arial" w:hAnsi="Arial" w:cs="Arial"/>
          <w:color w:val="000000" w:themeColor="text1"/>
        </w:rPr>
        <w:t>Phylomorphospace</w:t>
      </w:r>
      <w:proofErr w:type="spellEnd"/>
      <w:r w:rsidR="002550B4" w:rsidRPr="00F767BD">
        <w:rPr>
          <w:rFonts w:ascii="Arial" w:hAnsi="Arial" w:cs="Arial"/>
          <w:color w:val="000000" w:themeColor="text1"/>
        </w:rPr>
        <w:t xml:space="preserve"> showing PC1 and PC2 from a PCA of continuous morphological characters with inapplicable states transformed to zeroes, overlapped with polygons conservatively defining the space occupied by each feeding guild. Lines between species coordinates show the phylogenetic relationships between them.</w:t>
      </w:r>
      <w:ins w:id="198" w:author="Alex Damian Serrano" w:date="2021-03-09T12:51:00Z">
        <w:r w:rsidR="00921AE8">
          <w:rPr>
            <w:rFonts w:ascii="Arial" w:hAnsi="Arial" w:cs="Arial"/>
            <w:color w:val="000000" w:themeColor="text1"/>
          </w:rPr>
          <w:t xml:space="preserve"> Grey points indicate species with no feeding guild information.</w:t>
        </w:r>
      </w:ins>
    </w:p>
    <w:p w14:paraId="3F2EF666" w14:textId="785F0C2A"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Convergent evolution</w:t>
      </w:r>
      <w:r w:rsidRPr="00F767BD">
        <w:rPr>
          <w:rFonts w:ascii="Arial" w:hAnsi="Arial" w:cs="Arial"/>
          <w:color w:val="000000" w:themeColor="text1"/>
        </w:rPr>
        <w:t xml:space="preserve"> – Convergence is a widespread evolutionary phenomenon where distantly related clades independently evolve similar phenotypes. When the dimensionality of the state space is small as it is in tentilla morphology, convergence is more likely given the same amount of evolutionary change. Using the package SURFACE (Ingram and Mahler 2013), we identified convergence in haploneme nematocyst </w:t>
      </w:r>
      <w:del w:id="199" w:author="Alex Damian Serrano" w:date="2021-03-09T12:10:00Z">
        <w:r w:rsidRPr="00F767BD" w:rsidDel="00116D66">
          <w:rPr>
            <w:rFonts w:ascii="Arial" w:hAnsi="Arial" w:cs="Arial"/>
            <w:color w:val="000000" w:themeColor="text1"/>
          </w:rPr>
          <w:delText xml:space="preserve">shape </w:delText>
        </w:r>
      </w:del>
      <w:ins w:id="200" w:author="Alex Damian Serrano" w:date="2021-03-09T12:11:00Z">
        <w:r w:rsidR="00116D66">
          <w:rPr>
            <w:rFonts w:ascii="Arial" w:hAnsi="Arial" w:cs="Arial"/>
            <w:color w:val="000000" w:themeColor="text1"/>
          </w:rPr>
          <w:t>dimensions</w:t>
        </w:r>
      </w:ins>
      <w:ins w:id="201" w:author="Alex Damian Serrano" w:date="2021-03-09T12:10:00Z">
        <w:r w:rsidR="00116D66" w:rsidRPr="00F767BD">
          <w:rPr>
            <w:rFonts w:ascii="Arial" w:hAnsi="Arial" w:cs="Arial"/>
            <w:color w:val="000000" w:themeColor="text1"/>
          </w:rPr>
          <w:t xml:space="preserve"> </w:t>
        </w:r>
      </w:ins>
      <w:r w:rsidRPr="00F767BD">
        <w:rPr>
          <w:rFonts w:ascii="Arial" w:hAnsi="Arial" w:cs="Arial"/>
          <w:color w:val="000000" w:themeColor="text1"/>
        </w:rPr>
        <w:t>and in morphospace position. In Damian-Serrano et al. (202</w:t>
      </w:r>
      <w:ins w:id="202" w:author="Alex Damian Serrano" w:date="2021-03-09T11:09:00Z">
        <w:r w:rsidR="00316313">
          <w:rPr>
            <w:rFonts w:ascii="Arial" w:hAnsi="Arial" w:cs="Arial"/>
            <w:color w:val="000000" w:themeColor="text1"/>
          </w:rPr>
          <w:t>1</w:t>
        </w:r>
      </w:ins>
      <w:del w:id="203" w:author="Alex Damian Serrano" w:date="2021-03-09T11:09:00Z">
        <w:r w:rsidRPr="00F767BD" w:rsidDel="00316313">
          <w:rPr>
            <w:rFonts w:ascii="Arial" w:hAnsi="Arial" w:cs="Arial"/>
            <w:color w:val="000000" w:themeColor="text1"/>
          </w:rPr>
          <w:delText>0</w:delText>
        </w:r>
      </w:del>
      <w:r w:rsidRPr="00F767BD">
        <w:rPr>
          <w:rFonts w:ascii="Arial" w:hAnsi="Arial" w:cs="Arial"/>
          <w:color w:val="000000" w:themeColor="text1"/>
        </w:rPr>
        <w:t xml:space="preserve">), we identified haploneme nematocyst </w:t>
      </w:r>
      <w:del w:id="204" w:author="Alex Damian Serrano" w:date="2021-03-09T12:10:00Z">
        <w:r w:rsidRPr="00F767BD" w:rsidDel="00116D66">
          <w:rPr>
            <w:rFonts w:ascii="Arial" w:hAnsi="Arial" w:cs="Arial"/>
            <w:color w:val="000000" w:themeColor="text1"/>
          </w:rPr>
          <w:delText xml:space="preserve">shape </w:delText>
        </w:r>
      </w:del>
      <w:ins w:id="205" w:author="Alex Damian Serrano" w:date="2021-03-09T12:10:00Z">
        <w:r w:rsidR="00116D66">
          <w:rPr>
            <w:rFonts w:ascii="Arial" w:hAnsi="Arial" w:cs="Arial"/>
            <w:color w:val="000000" w:themeColor="text1"/>
          </w:rPr>
          <w:t>elongation</w:t>
        </w:r>
        <w:r w:rsidR="00116D66" w:rsidRPr="00F767BD">
          <w:rPr>
            <w:rFonts w:ascii="Arial" w:hAnsi="Arial" w:cs="Arial"/>
            <w:color w:val="000000" w:themeColor="text1"/>
          </w:rPr>
          <w:t xml:space="preserve"> </w:t>
        </w:r>
      </w:ins>
      <w:r w:rsidRPr="00F767BD">
        <w:rPr>
          <w:rFonts w:ascii="Arial" w:hAnsi="Arial" w:cs="Arial"/>
          <w:color w:val="000000" w:themeColor="text1"/>
        </w:rPr>
        <w:t>as one of the traits associated with the convergent evolution of piscivory. Here we find that indeed wider haploneme nematocysts have convergently evolved in the piscivore cy</w:t>
      </w:r>
      <w:ins w:id="206" w:author="Alex Damian Serrano" w:date="2021-03-09T10:58:00Z">
        <w:r w:rsidR="003B490A">
          <w:rPr>
            <w:rFonts w:ascii="Arial" w:hAnsi="Arial" w:cs="Arial"/>
            <w:color w:val="000000" w:themeColor="text1"/>
          </w:rPr>
          <w:t>s</w:t>
        </w:r>
      </w:ins>
      <w:r w:rsidRPr="00F767BD">
        <w:rPr>
          <w:rFonts w:ascii="Arial" w:hAnsi="Arial" w:cs="Arial"/>
          <w:color w:val="000000" w:themeColor="text1"/>
        </w:rPr>
        <w:t xml:space="preserve">tonects and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spp. (Fig. </w:t>
      </w:r>
      <w:r w:rsidR="007E3153">
        <w:rPr>
          <w:rFonts w:ascii="Arial" w:hAnsi="Arial" w:cs="Arial"/>
          <w:color w:val="000000" w:themeColor="text1"/>
        </w:rPr>
        <w:t>7</w:t>
      </w:r>
      <w:r w:rsidRPr="00F767BD">
        <w:rPr>
          <w:rFonts w:ascii="Arial" w:hAnsi="Arial" w:cs="Arial"/>
          <w:color w:val="000000" w:themeColor="text1"/>
        </w:rPr>
        <w:t xml:space="preserve">A). Extremely narrow haplonemes have also evolved convergently in </w:t>
      </w:r>
      <w:r w:rsidRPr="00F767BD">
        <w:rPr>
          <w:rFonts w:ascii="Arial" w:hAnsi="Arial" w:cs="Arial"/>
          <w:i/>
          <w:color w:val="000000" w:themeColor="text1"/>
        </w:rPr>
        <w:t>Cordagalma ordinatum</w:t>
      </w:r>
      <w:r w:rsidRPr="00F767BD">
        <w:rPr>
          <w:rFonts w:ascii="Arial" w:hAnsi="Arial" w:cs="Arial"/>
          <w:color w:val="000000" w:themeColor="text1"/>
        </w:rPr>
        <w:t xml:space="preserve"> and copepod specialist calycophorans such as </w:t>
      </w:r>
      <w:r w:rsidRPr="00F767BD">
        <w:rPr>
          <w:rFonts w:ascii="Arial" w:hAnsi="Arial" w:cs="Arial"/>
          <w:i/>
          <w:color w:val="000000" w:themeColor="text1"/>
        </w:rPr>
        <w:t>Sphaeronectes koellikeri</w:t>
      </w:r>
      <w:r w:rsidRPr="00F767BD">
        <w:rPr>
          <w:rFonts w:ascii="Arial" w:hAnsi="Arial" w:cs="Arial"/>
          <w:color w:val="000000" w:themeColor="text1"/>
        </w:rPr>
        <w:t xml:space="preserve">. When integrating many traits into a couple principal components, we find two distinct convergences between euphysonects and calycophorans with a reduced prey capture apparatus. Those convergences are between </w:t>
      </w:r>
      <w:r w:rsidRPr="00F767BD">
        <w:rPr>
          <w:rFonts w:ascii="Arial" w:hAnsi="Arial" w:cs="Arial"/>
          <w:i/>
          <w:color w:val="000000" w:themeColor="text1"/>
        </w:rPr>
        <w:t>Frillagalma vityazi</w:t>
      </w:r>
      <w:r w:rsidRPr="00F767BD">
        <w:rPr>
          <w:rFonts w:ascii="Arial" w:hAnsi="Arial" w:cs="Arial"/>
          <w:color w:val="000000" w:themeColor="text1"/>
        </w:rPr>
        <w:t xml:space="preserve"> and calycophorans, and once again between </w:t>
      </w:r>
      <w:r w:rsidRPr="00F767BD">
        <w:rPr>
          <w:rFonts w:ascii="Arial" w:hAnsi="Arial" w:cs="Arial"/>
          <w:i/>
          <w:color w:val="000000" w:themeColor="text1"/>
        </w:rPr>
        <w:t>Cordagalma ordinatum</w:t>
      </w:r>
      <w:r w:rsidRPr="00F767BD">
        <w:rPr>
          <w:rFonts w:ascii="Arial" w:hAnsi="Arial" w:cs="Arial"/>
          <w:color w:val="000000" w:themeColor="text1"/>
        </w:rPr>
        <w:t xml:space="preserve"> and </w:t>
      </w:r>
      <w:r w:rsidRPr="00F767BD">
        <w:rPr>
          <w:rFonts w:ascii="Arial" w:hAnsi="Arial" w:cs="Arial"/>
          <w:i/>
          <w:color w:val="000000" w:themeColor="text1"/>
        </w:rPr>
        <w:t>Spaheronectes koellikeri</w:t>
      </w:r>
      <w:r w:rsidRPr="00F767BD">
        <w:rPr>
          <w:rFonts w:ascii="Arial" w:hAnsi="Arial" w:cs="Arial"/>
          <w:color w:val="000000" w:themeColor="text1"/>
        </w:rPr>
        <w:t xml:space="preserve"> (Fig. </w:t>
      </w:r>
      <w:r w:rsidR="007E3153">
        <w:rPr>
          <w:rFonts w:ascii="Arial" w:hAnsi="Arial" w:cs="Arial"/>
          <w:color w:val="000000" w:themeColor="text1"/>
        </w:rPr>
        <w:t>7</w:t>
      </w:r>
      <w:r w:rsidRPr="00F767BD">
        <w:rPr>
          <w:rFonts w:ascii="Arial" w:hAnsi="Arial" w:cs="Arial"/>
          <w:color w:val="000000" w:themeColor="text1"/>
        </w:rPr>
        <w:t>B).</w:t>
      </w:r>
    </w:p>
    <w:p w14:paraId="07AF7FB3" w14:textId="26A1056E" w:rsidR="00BA281E" w:rsidRPr="00F767BD" w:rsidRDefault="002550B4" w:rsidP="007E3153">
      <w:pPr>
        <w:pStyle w:val="BodyText"/>
        <w:ind w:firstLine="720"/>
        <w:jc w:val="both"/>
        <w:rPr>
          <w:rFonts w:ascii="Arial" w:hAnsi="Arial" w:cs="Arial"/>
          <w:color w:val="000000" w:themeColor="text1"/>
        </w:rPr>
      </w:pPr>
      <w:r w:rsidRPr="00F767BD">
        <w:rPr>
          <w:rFonts w:ascii="Arial" w:hAnsi="Arial" w:cs="Arial"/>
          <w:i/>
          <w:color w:val="000000" w:themeColor="text1"/>
        </w:rPr>
        <w:t>Functional morphology of tentillum and nematocyst discharge</w:t>
      </w:r>
      <w:r w:rsidRPr="00F767BD">
        <w:rPr>
          <w:rFonts w:ascii="Arial" w:hAnsi="Arial" w:cs="Arial"/>
          <w:color w:val="000000" w:themeColor="text1"/>
        </w:rPr>
        <w:t xml:space="preserve"> – Tentillum and nematocyst discharge high speed videos and measurements are available in the Suplemmentary Information. While the sample sizes of these measurements were insufficient to draw reliable statistical results at a phylogenetic level, we did observe patterns that may be relevant to their functional morphology. For example, cnidoband length is strongly correlated with discharge speed (p value = 0.0002). This explains much of the considerable difference between euphysonect and calycophoran tentilla discharge speeds (average discharge speeds: 225.0mm/s and 41.8mm/s respectively; t-test p value = 0.011), since the euphysonects have larger tentilla than the calycophorans among the species recorded. In addition, we observed that calycophoran haploneme tubules fire faster than those of euphysonects (t-test p value = 0.001). Haploneme nematocysts discharge 2.8x faster than heteroneme nematocysts (t-test p value = 0.0012). Finally,</w:t>
      </w:r>
      <w:ins w:id="207" w:author="Alex Damian Serrano" w:date="2021-03-09T12:53:00Z">
        <w:r w:rsidR="00921AE8">
          <w:rPr>
            <w:rFonts w:ascii="Arial" w:hAnsi="Arial" w:cs="Arial"/>
            <w:color w:val="000000" w:themeColor="text1"/>
          </w:rPr>
          <w:t xml:space="preserve"> while all nematocyst </w:t>
        </w:r>
        <w:proofErr w:type="gramStart"/>
        <w:r w:rsidR="00921AE8">
          <w:rPr>
            <w:rFonts w:ascii="Arial" w:hAnsi="Arial" w:cs="Arial"/>
            <w:color w:val="000000" w:themeColor="text1"/>
          </w:rPr>
          <w:t>evert</w:t>
        </w:r>
        <w:proofErr w:type="gramEnd"/>
        <w:r w:rsidR="00921AE8">
          <w:rPr>
            <w:rFonts w:ascii="Arial" w:hAnsi="Arial" w:cs="Arial"/>
            <w:color w:val="000000" w:themeColor="text1"/>
          </w:rPr>
          <w:t xml:space="preserve"> a twisted filament in a </w:t>
        </w:r>
      </w:ins>
      <w:ins w:id="208" w:author="Alex Damian Serrano" w:date="2021-03-09T12:54:00Z">
        <w:r w:rsidR="00921AE8">
          <w:rPr>
            <w:rFonts w:ascii="Arial" w:hAnsi="Arial" w:cs="Arial"/>
            <w:color w:val="000000" w:themeColor="text1"/>
          </w:rPr>
          <w:t>subtle solenoid motion,</w:t>
        </w:r>
      </w:ins>
      <w:r w:rsidRPr="00F767BD">
        <w:rPr>
          <w:rFonts w:ascii="Arial" w:hAnsi="Arial" w:cs="Arial"/>
          <w:color w:val="000000" w:themeColor="text1"/>
        </w:rPr>
        <w:t xml:space="preserve"> we observed that the </w:t>
      </w:r>
      <w:proofErr w:type="spellStart"/>
      <w:r w:rsidRPr="00F767BD">
        <w:rPr>
          <w:rFonts w:ascii="Arial" w:hAnsi="Arial" w:cs="Arial"/>
          <w:color w:val="000000" w:themeColor="text1"/>
        </w:rPr>
        <w:t>stenotele</w:t>
      </w:r>
      <w:proofErr w:type="spellEnd"/>
      <w:ins w:id="209" w:author="Alex Damian Serrano" w:date="2021-03-09T12:53:00Z">
        <w:r w:rsidR="00921AE8">
          <w:rPr>
            <w:rFonts w:ascii="Arial" w:hAnsi="Arial" w:cs="Arial"/>
            <w:color w:val="000000" w:themeColor="text1"/>
          </w:rPr>
          <w:t xml:space="preserve"> filament</w:t>
        </w:r>
      </w:ins>
      <w:del w:id="210" w:author="Alex Damian Serrano" w:date="2021-03-09T12:53:00Z">
        <w:r w:rsidRPr="00F767BD" w:rsidDel="00921AE8">
          <w:rPr>
            <w:rFonts w:ascii="Arial" w:hAnsi="Arial" w:cs="Arial"/>
            <w:color w:val="000000" w:themeColor="text1"/>
          </w:rPr>
          <w:delText>s</w:delText>
        </w:r>
      </w:del>
      <w:r w:rsidRPr="00F767BD">
        <w:rPr>
          <w:rFonts w:ascii="Arial" w:hAnsi="Arial" w:cs="Arial"/>
          <w:color w:val="000000" w:themeColor="text1"/>
        </w:rPr>
        <w:t xml:space="preserve"> of the Euphysonectae discharge</w:t>
      </w:r>
      <w:ins w:id="211" w:author="Alex Damian Serrano" w:date="2021-03-09T12:53:00Z">
        <w:r w:rsidR="00921AE8">
          <w:rPr>
            <w:rFonts w:ascii="Arial" w:hAnsi="Arial" w:cs="Arial"/>
            <w:color w:val="000000" w:themeColor="text1"/>
          </w:rPr>
          <w:t>s</w:t>
        </w:r>
      </w:ins>
      <w:r w:rsidRPr="00F767BD">
        <w:rPr>
          <w:rFonts w:ascii="Arial" w:hAnsi="Arial" w:cs="Arial"/>
          <w:color w:val="000000" w:themeColor="text1"/>
        </w:rPr>
        <w:t xml:space="preserve"> </w:t>
      </w:r>
      <w:del w:id="212" w:author="Alex Damian Serrano" w:date="2021-03-09T12:53:00Z">
        <w:r w:rsidRPr="00F767BD" w:rsidDel="00921AE8">
          <w:rPr>
            <w:rFonts w:ascii="Arial" w:hAnsi="Arial" w:cs="Arial"/>
            <w:color w:val="000000" w:themeColor="text1"/>
          </w:rPr>
          <w:delText>a helical filament</w:delText>
        </w:r>
      </w:del>
      <w:ins w:id="213" w:author="Alex Damian Serrano" w:date="2021-03-09T12:53:00Z">
        <w:r w:rsidR="00921AE8">
          <w:rPr>
            <w:rFonts w:ascii="Arial" w:hAnsi="Arial" w:cs="Arial"/>
            <w:color w:val="000000" w:themeColor="text1"/>
          </w:rPr>
          <w:t xml:space="preserve">in a distinctively coiled </w:t>
        </w:r>
      </w:ins>
      <w:ins w:id="214" w:author="Alex Damian Serrano" w:date="2021-03-09T12:54:00Z">
        <w:r w:rsidR="00921AE8">
          <w:rPr>
            <w:rFonts w:ascii="Arial" w:hAnsi="Arial" w:cs="Arial"/>
            <w:color w:val="000000" w:themeColor="text1"/>
          </w:rPr>
          <w:t>solenoid</w:t>
        </w:r>
      </w:ins>
      <w:ins w:id="215" w:author="Alex Damian Serrano" w:date="2021-03-09T12:53:00Z">
        <w:r w:rsidR="00921AE8">
          <w:rPr>
            <w:rFonts w:ascii="Arial" w:hAnsi="Arial" w:cs="Arial"/>
            <w:color w:val="000000" w:themeColor="text1"/>
          </w:rPr>
          <w:t xml:space="preserve"> fashion</w:t>
        </w:r>
      </w:ins>
      <w:r w:rsidRPr="00F767BD">
        <w:rPr>
          <w:rFonts w:ascii="Arial" w:hAnsi="Arial" w:cs="Arial"/>
          <w:color w:val="000000" w:themeColor="text1"/>
        </w:rPr>
        <w:t xml:space="preserve"> that “drills” itself </w:t>
      </w:r>
      <w:ins w:id="216" w:author="Alex Damian Serrano" w:date="2021-03-09T12:54:00Z">
        <w:r w:rsidR="00921AE8">
          <w:rPr>
            <w:rFonts w:ascii="Arial" w:hAnsi="Arial" w:cs="Arial"/>
            <w:color w:val="000000" w:themeColor="text1"/>
          </w:rPr>
          <w:t xml:space="preserve">like a corkscrew </w:t>
        </w:r>
      </w:ins>
      <w:r w:rsidRPr="00F767BD">
        <w:rPr>
          <w:rFonts w:ascii="Arial" w:hAnsi="Arial" w:cs="Arial"/>
          <w:color w:val="000000" w:themeColor="text1"/>
        </w:rPr>
        <w:t>through the medium it penetrates as it everts.</w:t>
      </w:r>
      <w:ins w:id="217" w:author="Alex Damian Serrano" w:date="2021-03-09T12:54:00Z">
        <w:r w:rsidR="00921AE8">
          <w:rPr>
            <w:rFonts w:ascii="Arial" w:hAnsi="Arial" w:cs="Arial"/>
            <w:color w:val="000000" w:themeColor="text1"/>
          </w:rPr>
          <w:t xml:space="preserve"> This is particularly conspicuous in the </w:t>
        </w:r>
        <w:proofErr w:type="spellStart"/>
        <w:r w:rsidR="00921AE8">
          <w:rPr>
            <w:rFonts w:ascii="Arial" w:hAnsi="Arial" w:cs="Arial"/>
            <w:color w:val="000000" w:themeColor="text1"/>
          </w:rPr>
          <w:t>stenoteles</w:t>
        </w:r>
        <w:proofErr w:type="spellEnd"/>
        <w:r w:rsidR="00921AE8">
          <w:rPr>
            <w:rFonts w:ascii="Arial" w:hAnsi="Arial" w:cs="Arial"/>
            <w:color w:val="000000" w:themeColor="text1"/>
          </w:rPr>
          <w:t xml:space="preserve"> of </w:t>
        </w:r>
        <w:proofErr w:type="spellStart"/>
        <w:r w:rsidR="00921AE8" w:rsidRPr="00921AE8">
          <w:rPr>
            <w:rFonts w:ascii="Arial" w:hAnsi="Arial" w:cs="Arial"/>
            <w:i/>
            <w:iCs/>
            <w:color w:val="000000" w:themeColor="text1"/>
            <w:rPrChange w:id="218" w:author="Alex Damian Serrano" w:date="2021-03-09T12:54:00Z">
              <w:rPr>
                <w:rFonts w:ascii="Arial" w:hAnsi="Arial" w:cs="Arial"/>
                <w:color w:val="000000" w:themeColor="text1"/>
              </w:rPr>
            </w:rPrChange>
          </w:rPr>
          <w:t>Frillagalma</w:t>
        </w:r>
        <w:proofErr w:type="spellEnd"/>
        <w:r w:rsidR="00921AE8" w:rsidRPr="00921AE8">
          <w:rPr>
            <w:rFonts w:ascii="Arial" w:hAnsi="Arial" w:cs="Arial"/>
            <w:i/>
            <w:iCs/>
            <w:color w:val="000000" w:themeColor="text1"/>
            <w:rPrChange w:id="219" w:author="Alex Damian Serrano" w:date="2021-03-09T12:54:00Z">
              <w:rPr>
                <w:rFonts w:ascii="Arial" w:hAnsi="Arial" w:cs="Arial"/>
                <w:color w:val="000000" w:themeColor="text1"/>
              </w:rPr>
            </w:rPrChange>
          </w:rPr>
          <w:t xml:space="preserve"> </w:t>
        </w:r>
        <w:proofErr w:type="spellStart"/>
        <w:r w:rsidR="00921AE8" w:rsidRPr="00921AE8">
          <w:rPr>
            <w:rFonts w:ascii="Arial" w:hAnsi="Arial" w:cs="Arial"/>
            <w:i/>
            <w:iCs/>
            <w:color w:val="000000" w:themeColor="text1"/>
            <w:rPrChange w:id="220" w:author="Alex Damian Serrano" w:date="2021-03-09T12:54:00Z">
              <w:rPr>
                <w:rFonts w:ascii="Arial" w:hAnsi="Arial" w:cs="Arial"/>
                <w:color w:val="000000" w:themeColor="text1"/>
              </w:rPr>
            </w:rPrChange>
          </w:rPr>
          <w:t>vityazi</w:t>
        </w:r>
        <w:proofErr w:type="spellEnd"/>
        <w:r w:rsidR="00921AE8" w:rsidRPr="00921AE8">
          <w:rPr>
            <w:rFonts w:ascii="Arial" w:hAnsi="Arial" w:cs="Arial"/>
            <w:color w:val="000000" w:themeColor="text1"/>
            <w:rPrChange w:id="221" w:author="Alex Damian Serrano" w:date="2021-03-09T12:55:00Z">
              <w:rPr>
                <w:rFonts w:ascii="Arial" w:hAnsi="Arial" w:cs="Arial"/>
                <w:i/>
                <w:iCs/>
                <w:color w:val="000000" w:themeColor="text1"/>
              </w:rPr>
            </w:rPrChange>
          </w:rPr>
          <w:t xml:space="preserve"> (</w:t>
        </w:r>
      </w:ins>
      <w:ins w:id="222" w:author="Alex Damian Serrano" w:date="2021-03-09T12:55:00Z">
        <w:r w:rsidR="00921AE8">
          <w:rPr>
            <w:rFonts w:ascii="Arial" w:hAnsi="Arial" w:cs="Arial"/>
            <w:color w:val="000000" w:themeColor="text1"/>
          </w:rPr>
          <w:t>Damian-Serrano 2021</w:t>
        </w:r>
      </w:ins>
      <w:ins w:id="223" w:author="Alex Damian Serrano" w:date="2021-03-09T12:54:00Z">
        <w:r w:rsidR="00921AE8" w:rsidRPr="00921AE8">
          <w:rPr>
            <w:rFonts w:ascii="Arial" w:hAnsi="Arial" w:cs="Arial"/>
            <w:color w:val="000000" w:themeColor="text1"/>
            <w:rPrChange w:id="224" w:author="Alex Damian Serrano" w:date="2021-03-09T12:55:00Z">
              <w:rPr>
                <w:rFonts w:ascii="Arial" w:hAnsi="Arial" w:cs="Arial"/>
                <w:i/>
                <w:iCs/>
                <w:color w:val="000000" w:themeColor="text1"/>
              </w:rPr>
            </w:rPrChange>
          </w:rPr>
          <w:t>)</w:t>
        </w:r>
        <w:r w:rsidR="00921AE8" w:rsidRPr="00921AE8">
          <w:rPr>
            <w:rFonts w:ascii="Arial" w:hAnsi="Arial" w:cs="Arial"/>
            <w:color w:val="000000" w:themeColor="text1"/>
          </w:rPr>
          <w:t>.</w:t>
        </w:r>
      </w:ins>
    </w:p>
    <w:p w14:paraId="72C2A4EE" w14:textId="5C2B326F" w:rsidR="00BA281E" w:rsidRPr="00F767BD" w:rsidRDefault="002550B4" w:rsidP="007E3153">
      <w:pPr>
        <w:pStyle w:val="BodyText"/>
        <w:ind w:firstLine="720"/>
        <w:jc w:val="both"/>
        <w:rPr>
          <w:rFonts w:ascii="Arial" w:hAnsi="Arial" w:cs="Arial"/>
          <w:color w:val="000000" w:themeColor="text1"/>
        </w:rPr>
      </w:pPr>
      <w:r w:rsidRPr="00F767BD">
        <w:rPr>
          <w:rFonts w:ascii="Arial" w:hAnsi="Arial" w:cs="Arial"/>
          <w:i/>
          <w:color w:val="000000" w:themeColor="text1"/>
        </w:rPr>
        <w:t>Generating dietary hypotheses using tentillum morphology</w:t>
      </w:r>
      <w:r w:rsidRPr="00F767BD">
        <w:rPr>
          <w:rFonts w:ascii="Arial" w:hAnsi="Arial" w:cs="Arial"/>
          <w:color w:val="000000" w:themeColor="text1"/>
        </w:rPr>
        <w:t xml:space="preserve"> – For many siphonophore species, no feeding observations have yet been published. To help bridge this gap of knowledge, we generated hypotheses about the diets of these understudied siphonophores (Fig. </w:t>
      </w:r>
      <w:r w:rsidR="007E3153">
        <w:rPr>
          <w:rFonts w:ascii="Arial" w:hAnsi="Arial" w:cs="Arial"/>
          <w:color w:val="000000" w:themeColor="text1"/>
        </w:rPr>
        <w:t>10</w:t>
      </w:r>
      <w:r w:rsidRPr="00F767BD">
        <w:rPr>
          <w:rFonts w:ascii="Arial" w:hAnsi="Arial" w:cs="Arial"/>
          <w:color w:val="000000" w:themeColor="text1"/>
        </w:rPr>
        <w:t>) based on their known tentacle morphology using one of the linear discriminant analyses of principal components (DAPC) fitted in Damian-Serrano et al. (202</w:t>
      </w:r>
      <w:ins w:id="225" w:author="Alex Damian Serrano" w:date="2021-03-09T11:09:00Z">
        <w:r w:rsidR="00316313">
          <w:rPr>
            <w:rFonts w:ascii="Arial" w:hAnsi="Arial" w:cs="Arial"/>
            <w:color w:val="000000" w:themeColor="text1"/>
          </w:rPr>
          <w:t>1</w:t>
        </w:r>
      </w:ins>
      <w:del w:id="226" w:author="Alex Damian Serrano" w:date="2021-03-09T11:09:00Z">
        <w:r w:rsidRPr="00F767BD" w:rsidDel="00316313">
          <w:rPr>
            <w:rFonts w:ascii="Arial" w:hAnsi="Arial" w:cs="Arial"/>
            <w:color w:val="000000" w:themeColor="text1"/>
          </w:rPr>
          <w:delText>0</w:delText>
        </w:r>
      </w:del>
      <w:r w:rsidRPr="00F767BD">
        <w:rPr>
          <w:rFonts w:ascii="Arial" w:hAnsi="Arial" w:cs="Arial"/>
          <w:color w:val="000000" w:themeColor="text1"/>
        </w:rPr>
        <w:t xml:space="preserve">). This provides concrete predictions to be tested in future work and helps extrapolate our findings to many poorly known species that are extremely difficult to collect and observe. The discriminant analysis for feeding guild (7 principal components, 4 discriminants) produced 100% discrimination, and the highest loading contributions were found for the characters (ordered from highest to lowest): Involucrum length, heteroneme volume, heteroneme number, total heteroneme volume, tentacle width, heteroneme length, total nematocyst volume, and heteroneme width. We used the predictions from this discriminant function to generate hypotheses about the feeding guild of 45 species in the morphological dataset. This extrapolation predicts that two other </w:t>
      </w:r>
      <w:r w:rsidRPr="00F767BD">
        <w:rPr>
          <w:rFonts w:ascii="Arial" w:hAnsi="Arial" w:cs="Arial"/>
          <w:i/>
          <w:color w:val="000000" w:themeColor="text1"/>
        </w:rPr>
        <w:t>Apolemia</w:t>
      </w:r>
      <w:r w:rsidRPr="00F767BD">
        <w:rPr>
          <w:rFonts w:ascii="Arial" w:hAnsi="Arial" w:cs="Arial"/>
          <w:color w:val="000000" w:themeColor="text1"/>
        </w:rPr>
        <w:t xml:space="preserve"> species are gelatinous prey specialists like </w:t>
      </w:r>
      <w:r w:rsidRPr="00F767BD">
        <w:rPr>
          <w:rFonts w:ascii="Arial" w:hAnsi="Arial" w:cs="Arial"/>
          <w:i/>
          <w:color w:val="000000" w:themeColor="text1"/>
        </w:rPr>
        <w:t>Apolemia rubriversa</w:t>
      </w:r>
      <w:r w:rsidRPr="00F767BD">
        <w:rPr>
          <w:rFonts w:ascii="Arial" w:hAnsi="Arial" w:cs="Arial"/>
          <w:color w:val="000000" w:themeColor="text1"/>
        </w:rPr>
        <w:t xml:space="preserve">, and predicts that </w:t>
      </w:r>
      <w:r w:rsidRPr="00F767BD">
        <w:rPr>
          <w:rFonts w:ascii="Arial" w:hAnsi="Arial" w:cs="Arial"/>
          <w:i/>
          <w:color w:val="000000" w:themeColor="text1"/>
        </w:rPr>
        <w:t>Erenna laciniata</w:t>
      </w:r>
      <w:r w:rsidRPr="00F767BD">
        <w:rPr>
          <w:rFonts w:ascii="Arial" w:hAnsi="Arial" w:cs="Arial"/>
          <w:color w:val="000000" w:themeColor="text1"/>
        </w:rPr>
        <w:t xml:space="preserve"> is a fish specialist like </w:t>
      </w:r>
      <w:r w:rsidRPr="00F767BD">
        <w:rPr>
          <w:rFonts w:ascii="Arial" w:hAnsi="Arial" w:cs="Arial"/>
          <w:i/>
          <w:color w:val="000000" w:themeColor="text1"/>
        </w:rPr>
        <w:t>Erenna richardi</w:t>
      </w:r>
      <w:r w:rsidRPr="00F767BD">
        <w:rPr>
          <w:rFonts w:ascii="Arial" w:hAnsi="Arial" w:cs="Arial"/>
          <w:color w:val="000000" w:themeColor="text1"/>
        </w:rPr>
        <w:t>. When predicting soft- and hard-bodied prey specialization, the DAPC achieved 90.9% discrimination success, only marginally confounding hard-bodied specialists with generalists (SM13). The main characters driving this discrimination are involucrum length, heteroneme number, heteroneme volume, tentacle width, total nematocyst volume, total haploneme volume, elastic strand width, and heteroneme length.</w:t>
      </w:r>
    </w:p>
    <w:p w14:paraId="303E336D" w14:textId="150FE248"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 xml:space="preserve">Figure 10. </w:t>
      </w:r>
      <w:r w:rsidR="002550B4" w:rsidRPr="00F767BD">
        <w:rPr>
          <w:rFonts w:ascii="Arial" w:hAnsi="Arial" w:cs="Arial"/>
          <w:color w:val="000000" w:themeColor="text1"/>
        </w:rPr>
        <w:t>Hypothetical feeding guilds for siphonophore species predicted by a 6 PCA DAPC. Cell darkness indicates the posterior probability of belonging to each guild. The training dataset was transformed so inapplicable states are computed as zeroes. Species are sorted and colored according to their predicted feeding guild.</w:t>
      </w:r>
    </w:p>
    <w:p w14:paraId="208E16A0" w14:textId="77777777" w:rsidR="00BA281E" w:rsidRPr="00F767BD" w:rsidRDefault="002550B4" w:rsidP="00F767BD">
      <w:pPr>
        <w:pStyle w:val="Heading2"/>
        <w:jc w:val="both"/>
        <w:rPr>
          <w:rFonts w:ascii="Arial" w:hAnsi="Arial" w:cs="Arial"/>
          <w:color w:val="000000" w:themeColor="text1"/>
        </w:rPr>
      </w:pPr>
      <w:bookmarkStart w:id="227" w:name="discussion"/>
      <w:r w:rsidRPr="00F767BD">
        <w:rPr>
          <w:rFonts w:ascii="Arial" w:hAnsi="Arial" w:cs="Arial"/>
          <w:color w:val="000000" w:themeColor="text1"/>
        </w:rPr>
        <w:t>Discussion</w:t>
      </w:r>
      <w:bookmarkEnd w:id="227"/>
    </w:p>
    <w:p w14:paraId="0606B066" w14:textId="77777777" w:rsidR="00BA281E" w:rsidRPr="00F767BD" w:rsidRDefault="002550B4" w:rsidP="003B2BD2">
      <w:pPr>
        <w:pStyle w:val="FirstParagraph"/>
        <w:ind w:firstLine="720"/>
        <w:jc w:val="both"/>
        <w:rPr>
          <w:rFonts w:ascii="Arial" w:hAnsi="Arial" w:cs="Arial"/>
          <w:color w:val="000000" w:themeColor="text1"/>
        </w:rPr>
      </w:pPr>
      <w:r w:rsidRPr="00F767BD">
        <w:rPr>
          <w:rFonts w:ascii="Arial" w:hAnsi="Arial" w:cs="Arial"/>
          <w:i/>
          <w:color w:val="000000" w:themeColor="text1"/>
        </w:rPr>
        <w:t>On the evolution of tentilla morphology</w:t>
      </w:r>
      <w:r w:rsidRPr="00F767BD">
        <w:rPr>
          <w:rFonts w:ascii="Arial" w:hAnsi="Arial" w:cs="Arial"/>
          <w:color w:val="000000" w:themeColor="text1"/>
        </w:rPr>
        <w:t xml:space="preserve"> – The evolutionary history of siphonophore tentilla shows three major transition points which have structured the morphological diversity we see today. First, the earliest split between codonophorans and cystonects divides lineages with penetrating isorhizas from those which utilize heteronemes for prey capture. Second, the split between apolemiids and eucladophorans divided the simple-tentacled </w:t>
      </w:r>
      <w:r w:rsidRPr="00F767BD">
        <w:rPr>
          <w:rFonts w:ascii="Arial" w:hAnsi="Arial" w:cs="Arial"/>
          <w:i/>
          <w:color w:val="000000" w:themeColor="text1"/>
        </w:rPr>
        <w:t>Apolemia</w:t>
      </w:r>
      <w:r w:rsidRPr="00F767BD">
        <w:rPr>
          <w:rFonts w:ascii="Arial" w:hAnsi="Arial" w:cs="Arial"/>
          <w:color w:val="000000" w:themeColor="text1"/>
        </w:rPr>
        <w:t xml:space="preserve"> from the lineage that evolved composite tentilla with heteronemes and haplonemes. Finally, the branch leading to tendiculophorans fostered innovations such as the elastic strands and the terminal filament nematocysts which produced the most complex tentilla structures and greatest morphological diversity we observe among siphonophores.</w:t>
      </w:r>
    </w:p>
    <w:p w14:paraId="49A9FC57" w14:textId="77777777"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Siphonophore tentilla are beautifully complex and highly diverse. Our new analyses show, however, that the siphonophore tentillum morphospace actually has a fairly low extant dimensionality due to having an evolutionary history with many synchronous, correlated changes. This can be due to many causes including structural constraints, developmental constraints, or selection that reduces the viable state space. Though siphonophore development has not been extensively studied, what is known suggests that developmental constraints alone could not explain the highly correlated evolutionary changes we observe. The nematocysts that arm the tentillum are developed in a completely separate region of the gastrozooid (Carré 1972) and then migrate and assemble within the tentillum later on (Skaer 1988). This lack of proximity and physical independence of development between traits makes developmental constraints unlikely. Surprisingly, many of the strong correlations we find are between nematocyst and structural tentillum characters. Therefore, we hypothesize the genetic correlations and phenotypic integration between tentillum and nematocyst characters are maintained through natural selection on separate regulatory networks, out of the necessity to work together and meet the spatial, mechanical, and functional constraints of their prey capture behavior. In order to adequately test these hypotheses, future work would need to study the genetic mechanisms underlying the development of tentilla from a comparative, evolutionary approach. Fortunately, the unique biology of siphonophore tentacles displays the full developmental sequence of tentilla along each tentacle, making siphonophores an ideal system for the comparative study of development.</w:t>
      </w:r>
    </w:p>
    <w:p w14:paraId="194273CB" w14:textId="003AA186"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Damian-Serrano et al. (202</w:t>
      </w:r>
      <w:ins w:id="228" w:author="Alex Damian Serrano" w:date="2021-03-09T11:09:00Z">
        <w:r w:rsidR="00316313">
          <w:rPr>
            <w:rFonts w:ascii="Arial" w:hAnsi="Arial" w:cs="Arial"/>
            <w:color w:val="000000" w:themeColor="text1"/>
          </w:rPr>
          <w:t>1</w:t>
        </w:r>
      </w:ins>
      <w:del w:id="229" w:author="Alex Damian Serrano" w:date="2021-03-09T11:09:00Z">
        <w:r w:rsidRPr="00F767BD" w:rsidDel="00316313">
          <w:rPr>
            <w:rFonts w:ascii="Arial" w:hAnsi="Arial" w:cs="Arial"/>
            <w:color w:val="000000" w:themeColor="text1"/>
          </w:rPr>
          <w:delText>0</w:delText>
        </w:r>
      </w:del>
      <w:r w:rsidRPr="00F767BD">
        <w:rPr>
          <w:rFonts w:ascii="Arial" w:hAnsi="Arial" w:cs="Arial"/>
          <w:color w:val="000000" w:themeColor="text1"/>
        </w:rPr>
        <w:t>) we examined the covariance terms in the multivariate rate matrix for the evolution of tentillum and nematocyst characters. Building on this work, here we examine the correlations among the trait values while accounting for phylogenetic structure. The results for both analyses indicate that tentilla are not only phenotypically integrated (with widespread evolutionary correlations across structures) but also show patterns of evolutionary modularity, where different sets of characters appear to evolve in stronger correlations among each other than with other characters (Wagner 1996). This may be indicative of the underlying genetic and developmental dependencies among closely homologous nematocyst types (such as desmonemes and rhopalonemes) and structures. In addition, these evolutionary modules point to hypothetical functional modules. For example, the coiling degree of the cnidoband and the extent of the involucrum have correlated rates of evolution, while the involucrum may help direct the whiplash of the uncoiling cnidoband distally (towards the prey). The evolutionary innovation of the Tendiculophora tentilla with shooting cnidobands and modular regions may have facilitated further dietary diversification. A specific instance of this dietary diversification may have been the access to the abundant small crustacean prey such as copepods. The rapid darting escape response of copepods may preclude their capture in siphonophores without shooting cnidobands. The trophic opportunities unlocked by these morphological novelties may be responsible for the far greater number of species in Tendicilophora than its relatives Cystonectae, Apolemiidae, and Pyrostephidae.</w:t>
      </w:r>
    </w:p>
    <w:p w14:paraId="2560F296" w14:textId="645332F2" w:rsidR="00BA281E" w:rsidRPr="00F767BD" w:rsidRDefault="002550B4" w:rsidP="007E3153">
      <w:pPr>
        <w:pStyle w:val="BodyText"/>
        <w:ind w:firstLine="720"/>
        <w:jc w:val="both"/>
        <w:rPr>
          <w:rFonts w:ascii="Arial" w:hAnsi="Arial" w:cs="Arial"/>
          <w:color w:val="000000" w:themeColor="text1"/>
        </w:rPr>
      </w:pPr>
      <w:r w:rsidRPr="00F767BD">
        <w:rPr>
          <w:rFonts w:ascii="Arial" w:hAnsi="Arial" w:cs="Arial"/>
          <w:i/>
          <w:color w:val="000000" w:themeColor="text1"/>
        </w:rPr>
        <w:t>Heterochrony and convergence in the evolution of tentilla with diet</w:t>
      </w:r>
      <w:r w:rsidRPr="00F767BD">
        <w:rPr>
          <w:rFonts w:ascii="Arial" w:hAnsi="Arial" w:cs="Arial"/>
          <w:color w:val="000000" w:themeColor="text1"/>
        </w:rPr>
        <w:t xml:space="preserve"> - In addition to identifying shifts in prey type, Damian-Serrano et al. (202</w:t>
      </w:r>
      <w:ins w:id="230" w:author="Alex Damian Serrano" w:date="2021-03-09T11:09:00Z">
        <w:r w:rsidR="00316313">
          <w:rPr>
            <w:rFonts w:ascii="Arial" w:hAnsi="Arial" w:cs="Arial"/>
            <w:color w:val="000000" w:themeColor="text1"/>
          </w:rPr>
          <w:t>1</w:t>
        </w:r>
      </w:ins>
      <w:del w:id="231" w:author="Alex Damian Serrano" w:date="2021-03-09T11:09:00Z">
        <w:r w:rsidRPr="00F767BD" w:rsidDel="00316313">
          <w:rPr>
            <w:rFonts w:ascii="Arial" w:hAnsi="Arial" w:cs="Arial"/>
            <w:color w:val="000000" w:themeColor="text1"/>
          </w:rPr>
          <w:delText>0</w:delText>
        </w:r>
      </w:del>
      <w:r w:rsidRPr="00F767BD">
        <w:rPr>
          <w:rFonts w:ascii="Arial" w:hAnsi="Arial" w:cs="Arial"/>
          <w:color w:val="000000" w:themeColor="text1"/>
        </w:rPr>
        <w:t xml:space="preserve">) revealed the specific morphological changes in the prey capture apparatus associated with these shifts. Copepod-specialized diets have evolved independently in </w:t>
      </w:r>
      <w:r w:rsidRPr="00F767BD">
        <w:rPr>
          <w:rFonts w:ascii="Arial" w:hAnsi="Arial" w:cs="Arial"/>
          <w:i/>
          <w:color w:val="000000" w:themeColor="text1"/>
        </w:rPr>
        <w:t>Cordagalma</w:t>
      </w:r>
      <w:r w:rsidRPr="00F767BD">
        <w:rPr>
          <w:rFonts w:ascii="Arial" w:hAnsi="Arial" w:cs="Arial"/>
          <w:color w:val="000000" w:themeColor="text1"/>
        </w:rPr>
        <w:t xml:space="preserve"> and some calycophorans. These evolutionary transitions happened together with transitions to smaller tentilla with fewer and smaller cnidoband nematocysts. We found that these morphological transitions evolved convergently in these taxa. Tentilla are expensive single-use structures (Mackie et al. 1987), therefore we would expect that specialization in small prey would beget reductions in the size of the prey capture apparatus to the minimum required for the ecological performance. Such a reduction in size would require extremely fast rates of trait evolution in an ordinary scenario. However, </w:t>
      </w:r>
      <w:r w:rsidRPr="00F767BD">
        <w:rPr>
          <w:rFonts w:ascii="Arial" w:hAnsi="Arial" w:cs="Arial"/>
          <w:i/>
          <w:color w:val="000000" w:themeColor="text1"/>
        </w:rPr>
        <w:t>Cordagalma</w:t>
      </w:r>
      <w:r w:rsidRPr="00F767BD">
        <w:rPr>
          <w:rFonts w:ascii="Arial" w:hAnsi="Arial" w:cs="Arial"/>
          <w:color w:val="000000" w:themeColor="text1"/>
        </w:rPr>
        <w:t xml:space="preserve">’s tentilla strongly resemble the larval tentilla (only found in the first-budded feeding body of the colony) of their sister genus </w:t>
      </w:r>
      <w:r w:rsidRPr="00F767BD">
        <w:rPr>
          <w:rFonts w:ascii="Arial" w:hAnsi="Arial" w:cs="Arial"/>
          <w:i/>
          <w:color w:val="000000" w:themeColor="text1"/>
        </w:rPr>
        <w:t>Forskalia</w:t>
      </w:r>
      <w:r w:rsidRPr="00F767BD">
        <w:rPr>
          <w:rFonts w:ascii="Arial" w:hAnsi="Arial" w:cs="Arial"/>
          <w:color w:val="000000" w:themeColor="text1"/>
        </w:rPr>
        <w:t xml:space="preserve">. This indicates that the evolution of </w:t>
      </w:r>
      <w:r w:rsidRPr="00F767BD">
        <w:rPr>
          <w:rFonts w:ascii="Arial" w:hAnsi="Arial" w:cs="Arial"/>
          <w:i/>
          <w:color w:val="000000" w:themeColor="text1"/>
        </w:rPr>
        <w:t>Cordagalma</w:t>
      </w:r>
      <w:r w:rsidRPr="00F767BD">
        <w:rPr>
          <w:rFonts w:ascii="Arial" w:hAnsi="Arial" w:cs="Arial"/>
          <w:color w:val="000000" w:themeColor="text1"/>
        </w:rPr>
        <w:t xml:space="preserve"> tentilla could be a case of paedomorphic heterochrony associated with predatory specialization on smaller prey. This developmental shift may have provided a shortcut for the evolution of a smaller prey capture apparatus.</w:t>
      </w:r>
    </w:p>
    <w:p w14:paraId="1347350B" w14:textId="2BD13938" w:rsidR="00BA281E" w:rsidRPr="00F767BD" w:rsidRDefault="002550B4" w:rsidP="007E3153">
      <w:pPr>
        <w:pStyle w:val="BodyText"/>
        <w:ind w:firstLine="720"/>
        <w:jc w:val="both"/>
        <w:rPr>
          <w:rFonts w:ascii="Arial" w:hAnsi="Arial" w:cs="Arial"/>
          <w:color w:val="000000" w:themeColor="text1"/>
        </w:rPr>
      </w:pPr>
      <w:r w:rsidRPr="00F767BD">
        <w:rPr>
          <w:rFonts w:ascii="Arial" w:hAnsi="Arial" w:cs="Arial"/>
          <w:color w:val="000000" w:themeColor="text1"/>
        </w:rPr>
        <w:t xml:space="preserve">Our work identifies yet another novel example of convergent evolution. The region of the tentillum morphospace occupied by calycophorans was independently (and more recently) occupied by the physonect </w:t>
      </w:r>
      <w:r w:rsidRPr="00F767BD">
        <w:rPr>
          <w:rFonts w:ascii="Arial" w:hAnsi="Arial" w:cs="Arial"/>
          <w:i/>
          <w:color w:val="000000" w:themeColor="text1"/>
        </w:rPr>
        <w:t>Frillagalma vityazi</w:t>
      </w:r>
      <w:r w:rsidRPr="00F767BD">
        <w:rPr>
          <w:rFonts w:ascii="Arial" w:hAnsi="Arial" w:cs="Arial"/>
          <w:color w:val="000000" w:themeColor="text1"/>
        </w:rPr>
        <w:t xml:space="preserve"> (Fig. </w:t>
      </w:r>
      <w:r w:rsidR="007E3153">
        <w:rPr>
          <w:rFonts w:ascii="Arial" w:hAnsi="Arial" w:cs="Arial"/>
          <w:color w:val="000000" w:themeColor="text1"/>
        </w:rPr>
        <w:t>7</w:t>
      </w:r>
      <w:r w:rsidRPr="00F767BD">
        <w:rPr>
          <w:rFonts w:ascii="Arial" w:hAnsi="Arial" w:cs="Arial"/>
          <w:color w:val="000000" w:themeColor="text1"/>
        </w:rPr>
        <w:t xml:space="preserve">B). Like calycophorans, </w:t>
      </w:r>
      <w:r w:rsidRPr="00F767BD">
        <w:rPr>
          <w:rFonts w:ascii="Arial" w:hAnsi="Arial" w:cs="Arial"/>
          <w:i/>
          <w:color w:val="000000" w:themeColor="text1"/>
        </w:rPr>
        <w:t>Frillagalma</w:t>
      </w:r>
      <w:r w:rsidRPr="00F767BD">
        <w:rPr>
          <w:rFonts w:ascii="Arial" w:hAnsi="Arial" w:cs="Arial"/>
          <w:color w:val="000000" w:themeColor="text1"/>
        </w:rPr>
        <w:t xml:space="preserve"> tentilla have small C-shaped cnidobands with a few rows of anisorhizas. Unlike calycophorans, they lack paired elongate microbasic mastigophores. Instead, they bear exactly three oval stenoteles, and their cnidobands are followed by a branched vesicle, unique to this genus. Their tentillum morphology is very different from that of other related physonects, which tend to have long, coiled, cnidobands with many paired oval stenoteles. Our SURFACE analysis clearly indicates a regime convergence in the cnidoband morphospace between </w:t>
      </w:r>
      <w:r w:rsidRPr="00F767BD">
        <w:rPr>
          <w:rFonts w:ascii="Arial" w:hAnsi="Arial" w:cs="Arial"/>
          <w:i/>
          <w:color w:val="000000" w:themeColor="text1"/>
        </w:rPr>
        <w:t>Frillagalma</w:t>
      </w:r>
      <w:r w:rsidRPr="00F767BD">
        <w:rPr>
          <w:rFonts w:ascii="Arial" w:hAnsi="Arial" w:cs="Arial"/>
          <w:color w:val="000000" w:themeColor="text1"/>
        </w:rPr>
        <w:t xml:space="preserve"> and calycophorans (Fig. </w:t>
      </w:r>
      <w:r w:rsidR="007E3153">
        <w:rPr>
          <w:rFonts w:ascii="Arial" w:hAnsi="Arial" w:cs="Arial"/>
          <w:color w:val="000000" w:themeColor="text1"/>
        </w:rPr>
        <w:t>7</w:t>
      </w:r>
      <w:r w:rsidRPr="00F767BD">
        <w:rPr>
          <w:rFonts w:ascii="Arial" w:hAnsi="Arial" w:cs="Arial"/>
          <w:color w:val="000000" w:themeColor="text1"/>
        </w:rPr>
        <w:t xml:space="preserve">B). Most studies on calycophoran diets have reported their prey to be primarily composed of small crustaceans, such as copepods or ostracods (Purcell 1981, 1984). The diet of </w:t>
      </w:r>
      <w:r w:rsidRPr="00F767BD">
        <w:rPr>
          <w:rFonts w:ascii="Arial" w:hAnsi="Arial" w:cs="Arial"/>
          <w:i/>
          <w:color w:val="000000" w:themeColor="text1"/>
        </w:rPr>
        <w:t>Frillagalma vityazi</w:t>
      </w:r>
      <w:r w:rsidRPr="00F767BD">
        <w:rPr>
          <w:rFonts w:ascii="Arial" w:hAnsi="Arial" w:cs="Arial"/>
          <w:color w:val="000000" w:themeColor="text1"/>
        </w:rPr>
        <w:t xml:space="preserve"> is unknown, but this morphological convergence suggests that they evolved to capture similar kinds of prey. However, our DAPCs predict that </w:t>
      </w:r>
      <w:r w:rsidRPr="00F767BD">
        <w:rPr>
          <w:rFonts w:ascii="Arial" w:hAnsi="Arial" w:cs="Arial"/>
          <w:i/>
          <w:color w:val="000000" w:themeColor="text1"/>
        </w:rPr>
        <w:t>Frillagalma</w:t>
      </w:r>
      <w:r w:rsidRPr="00F767BD">
        <w:rPr>
          <w:rFonts w:ascii="Arial" w:hAnsi="Arial" w:cs="Arial"/>
          <w:color w:val="000000" w:themeColor="text1"/>
        </w:rPr>
        <w:t xml:space="preserve"> has a generalist niche (Fig. </w:t>
      </w:r>
      <w:r w:rsidR="007E3153">
        <w:rPr>
          <w:rFonts w:ascii="Arial" w:hAnsi="Arial" w:cs="Arial"/>
          <w:color w:val="000000" w:themeColor="text1"/>
        </w:rPr>
        <w:t>10</w:t>
      </w:r>
      <w:r w:rsidRPr="00F767BD">
        <w:rPr>
          <w:rFonts w:ascii="Arial" w:hAnsi="Arial" w:cs="Arial"/>
          <w:color w:val="000000" w:themeColor="text1"/>
        </w:rPr>
        <w:t>) with both soft and hard-bodied prey (SM13).</w:t>
      </w:r>
    </w:p>
    <w:p w14:paraId="2DCAA497" w14:textId="7EA4E061" w:rsidR="00BA281E" w:rsidRPr="00F767BD" w:rsidRDefault="002550B4" w:rsidP="007E3153">
      <w:pPr>
        <w:pStyle w:val="BodyText"/>
        <w:ind w:firstLine="720"/>
        <w:jc w:val="both"/>
        <w:rPr>
          <w:rFonts w:ascii="Arial" w:hAnsi="Arial" w:cs="Arial"/>
          <w:color w:val="000000" w:themeColor="text1"/>
        </w:rPr>
      </w:pPr>
      <w:r w:rsidRPr="00F767BD">
        <w:rPr>
          <w:rFonts w:ascii="Arial" w:hAnsi="Arial" w:cs="Arial"/>
          <w:i/>
          <w:color w:val="000000" w:themeColor="text1"/>
        </w:rPr>
        <w:t>Evolution of nematocyst shape</w:t>
      </w:r>
      <w:r w:rsidRPr="00F767BD">
        <w:rPr>
          <w:rFonts w:ascii="Arial" w:hAnsi="Arial" w:cs="Arial"/>
          <w:color w:val="000000" w:themeColor="text1"/>
        </w:rPr>
        <w:t xml:space="preserve"> – A remarkable feature of siphonophore haplonemes is that they are outliers to all other Medusozoa in their surface area to volume relationships, deviating significantly from sphericity (Thomason 1988). This suggests a different mechanism for their discharge that could be more reliant on capsule tension than on osmotic potentials (Carré and Carré 1980), and strong selection for efficient nematocyst packing in the cnidoband (Skaer 1988; Thomason 1988). Our results show that Codonophora underwent a shift towards elongation and Cystonectae towards sphericity, assuming the common ancestor had an intermediate state. Since we know that the haplonemes of other hydrozoan outgroups are generally spheroid, it is more parsimonious to assume that cystonects are simply retaining this ancestral state. Later, we observe a return to more rounded (ancestral) haplonemes in </w:t>
      </w:r>
      <w:r w:rsidRPr="00F767BD">
        <w:rPr>
          <w:rFonts w:ascii="Arial" w:hAnsi="Arial" w:cs="Arial"/>
          <w:i/>
          <w:color w:val="000000" w:themeColor="text1"/>
        </w:rPr>
        <w:t>Erenna</w:t>
      </w:r>
      <w:r w:rsidRPr="00F767BD">
        <w:rPr>
          <w:rFonts w:ascii="Arial" w:hAnsi="Arial" w:cs="Arial"/>
          <w:color w:val="000000" w:themeColor="text1"/>
        </w:rPr>
        <w:t xml:space="preserve">, concurrent with a secondary gain of a piscivorous trophic niche, like that exhibited by cystonects. Our SURFACE analysis shows that this transition to roundness is convergent with the regime occupied by cystonects (Fig. </w:t>
      </w:r>
      <w:r w:rsidR="007E3153">
        <w:rPr>
          <w:rFonts w:ascii="Arial" w:hAnsi="Arial" w:cs="Arial"/>
          <w:color w:val="000000" w:themeColor="text1"/>
        </w:rPr>
        <w:t>7</w:t>
      </w:r>
      <w:r w:rsidRPr="00F767BD">
        <w:rPr>
          <w:rFonts w:ascii="Arial" w:hAnsi="Arial" w:cs="Arial"/>
          <w:color w:val="000000" w:themeColor="text1"/>
        </w:rPr>
        <w:t xml:space="preserve">A). Purcell (1984) showed that haplonemes have a penetrating function as isorhizas in cystonects and an adhesive function as anisorhizas in Tendiculophora. It is no coincidence that the two clades that have converged to feed primarily on fish have also converged morphologically toward more compact haplonemes. Isorhizas in cystonects are known to penetrate the skin of fish during prey capture, and to deliver the toxins that aid in paralysis and digestion (Hessinger 1988). </w:t>
      </w:r>
      <w:r w:rsidRPr="00F767BD">
        <w:rPr>
          <w:rFonts w:ascii="Arial" w:hAnsi="Arial" w:cs="Arial"/>
          <w:i/>
          <w:color w:val="000000" w:themeColor="text1"/>
        </w:rPr>
        <w:t>Erenna</w:t>
      </w:r>
      <w:r w:rsidRPr="00F767BD">
        <w:rPr>
          <w:rFonts w:ascii="Arial" w:hAnsi="Arial" w:cs="Arial"/>
          <w:color w:val="000000" w:themeColor="text1"/>
        </w:rPr>
        <w:t>’s anisorhizas are also able to penetrate human skin and deliver a painful sting (Pugh 2001), a common feature of piscivorous cnidarians like the Portuguese man-o-war or box jellies.</w:t>
      </w:r>
    </w:p>
    <w:p w14:paraId="5218F42B" w14:textId="6F37DC34"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 xml:space="preserve">The implications of these results for the evolution of nematocyst function are that an innovation in the discharge mechanism of haplonemes may have occurred during the main shift to elongation. Elongate nematocysts can be tightly packed into cnidobands. We hypothesize this may be a Tendiculophora lineage-specific adaptation to packing more nematocysts into a limited tentillum space, as suggested by (Skaer 1988). Thomason (1988) hypothesized that smaller, more spherical nematocysts, with a lower surface area to volume ratio, are more efficient in osmotic-driven discharge and thus have more power for skin penetration. The elongated haplonemes of crustacean-eating Tendiculophora have never been observed penetrating their crustacean prey (Purcell 1984), and are hypothesized to entangle the prey through adhesion of the abundant spines to the exoskeletal surfaces and appendages. Entangling requires less acceleration and power during discharge than penetration, as it does not rely on point pressure. In fish-eating cystonects and </w:t>
      </w:r>
      <w:r w:rsidRPr="00F767BD">
        <w:rPr>
          <w:rFonts w:ascii="Arial" w:hAnsi="Arial" w:cs="Arial"/>
          <w:i/>
          <w:color w:val="000000" w:themeColor="text1"/>
        </w:rPr>
        <w:t>Erenna</w:t>
      </w:r>
      <w:r w:rsidRPr="00F767BD">
        <w:rPr>
          <w:rFonts w:ascii="Arial" w:hAnsi="Arial" w:cs="Arial"/>
          <w:color w:val="000000" w:themeColor="text1"/>
        </w:rPr>
        <w:t xml:space="preserve"> species, the haplonemes are much less elongated and very effective at penetration, in congruence with the osmotic discharge hypothesis. Tendiculophora, composed of the clades Euphysonectae and Calycophorae, includes the majority of siphonophore species. Within these clades are the most abundant siphonophore species, and a greater morphological and ecological diversity is found. We hypothesize that this packing-efficient haploneme morphology may have also been a key innovation leading to the diversification of this clade. However, other characters that shifted concurrently in the </w:t>
      </w:r>
      <w:del w:id="232" w:author="Alex Damian Serrano" w:date="2021-03-09T10:49:00Z">
        <w:r w:rsidRPr="00F767BD" w:rsidDel="00771164">
          <w:rPr>
            <w:rFonts w:ascii="Arial" w:hAnsi="Arial" w:cs="Arial"/>
            <w:color w:val="000000" w:themeColor="text1"/>
          </w:rPr>
          <w:delText xml:space="preserve">stem </w:delText>
        </w:r>
      </w:del>
      <w:ins w:id="233" w:author="Alex Damian Serrano" w:date="2021-03-09T10:49:00Z">
        <w:r w:rsidR="00771164">
          <w:rPr>
            <w:rFonts w:ascii="Arial" w:hAnsi="Arial" w:cs="Arial"/>
            <w:color w:val="000000" w:themeColor="text1"/>
          </w:rPr>
          <w:t>lineage leading</w:t>
        </w:r>
        <w:r w:rsidR="00771164" w:rsidRPr="00F767BD">
          <w:rPr>
            <w:rFonts w:ascii="Arial" w:hAnsi="Arial" w:cs="Arial"/>
            <w:color w:val="000000" w:themeColor="text1"/>
          </w:rPr>
          <w:t xml:space="preserve"> </w:t>
        </w:r>
        <w:r w:rsidR="00771164">
          <w:rPr>
            <w:rFonts w:ascii="Arial" w:hAnsi="Arial" w:cs="Arial"/>
            <w:color w:val="000000" w:themeColor="text1"/>
          </w:rPr>
          <w:t>to</w:t>
        </w:r>
      </w:ins>
      <w:del w:id="234" w:author="Alex Damian Serrano" w:date="2021-03-09T10:49:00Z">
        <w:r w:rsidRPr="00F767BD" w:rsidDel="00771164">
          <w:rPr>
            <w:rFonts w:ascii="Arial" w:hAnsi="Arial" w:cs="Arial"/>
            <w:color w:val="000000" w:themeColor="text1"/>
          </w:rPr>
          <w:delText>of</w:delText>
        </w:r>
      </w:del>
      <w:r w:rsidRPr="00F767BD">
        <w:rPr>
          <w:rFonts w:ascii="Arial" w:hAnsi="Arial" w:cs="Arial"/>
          <w:color w:val="000000" w:themeColor="text1"/>
        </w:rPr>
        <w:t xml:space="preserve"> this clade could have been equally responsible for their extant diversity.</w:t>
      </w:r>
    </w:p>
    <w:p w14:paraId="225C021F" w14:textId="77777777"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Generating hypotheses on siphonophore feeding ecology</w:t>
      </w:r>
      <w:r w:rsidRPr="00F767BD">
        <w:rPr>
          <w:rFonts w:ascii="Arial" w:hAnsi="Arial" w:cs="Arial"/>
          <w:color w:val="000000" w:themeColor="text1"/>
        </w:rPr>
        <w:t xml:space="preserve"> – One motivation for our research is to understand the links between prey-capture tools and diets so we can generate hypotheses about the diets of predators based on morphological characteristics. Indeed, our discriminant analyses were able to distinguish between different siphonophore diets based on morphological characters alone. The models produced by these analyses generated testable predictions about the diets of many species for which we only have morphological data of their tentacles. For example, the unique tentilla morphology of </w:t>
      </w:r>
      <w:r w:rsidRPr="00F767BD">
        <w:rPr>
          <w:rFonts w:ascii="Arial" w:hAnsi="Arial" w:cs="Arial"/>
          <w:i/>
          <w:color w:val="000000" w:themeColor="text1"/>
        </w:rPr>
        <w:t>Frillagalma</w:t>
      </w:r>
      <w:r w:rsidRPr="00F767BD">
        <w:rPr>
          <w:rFonts w:ascii="Arial" w:hAnsi="Arial" w:cs="Arial"/>
          <w:color w:val="000000" w:themeColor="text1"/>
        </w:rPr>
        <w:t xml:space="preserve"> is predicted to render a generalist diet, or one of the undescribed deep-sea physonect species examined is predicted to be a fish specialist, which is congruent with its close phylogenetic relationship to other piscivorous physonects. While the limited dataset used here is informative for generating tentative hypotheses, the empirical dietary data are still scarce and insufficient to cast robust predictions. This reveals the need to extensively characterize siphonophore diets and feeding habits. In future work, we will test these ecological hypotheses and validate these models by directly characterizing the diets of some of those siphonophore species. Predicting diet using morphology is a powerful tool to reconstruct food web topologies from community composition alone. In many of the ecological models found in the literature, interactions among the oceanic zooplankton have been treated as a black box (Mitra 2009). The ability to predict such interactions, including those of siphonophores and their prey, will enhance the taxonomic resolution of nutrient-flow models constructed from plankton community composition data.</w:t>
      </w:r>
    </w:p>
    <w:p w14:paraId="3ECA1356" w14:textId="77777777" w:rsidR="00BA281E" w:rsidRPr="00F767BD" w:rsidRDefault="002550B4" w:rsidP="00F767BD">
      <w:pPr>
        <w:pStyle w:val="Heading2"/>
        <w:jc w:val="both"/>
        <w:rPr>
          <w:rFonts w:ascii="Arial" w:hAnsi="Arial" w:cs="Arial"/>
          <w:color w:val="000000" w:themeColor="text1"/>
        </w:rPr>
      </w:pPr>
      <w:bookmarkStart w:id="235" w:name="acknowledgements"/>
      <w:r w:rsidRPr="00F767BD">
        <w:rPr>
          <w:rFonts w:ascii="Arial" w:hAnsi="Arial" w:cs="Arial"/>
          <w:color w:val="000000" w:themeColor="text1"/>
        </w:rPr>
        <w:t>Acknowledgements</w:t>
      </w:r>
      <w:bookmarkEnd w:id="235"/>
    </w:p>
    <w:p w14:paraId="6954AD4C" w14:textId="77777777" w:rsidR="00BA281E" w:rsidRPr="00F767BD" w:rsidRDefault="002550B4" w:rsidP="003B2BD2">
      <w:pPr>
        <w:pStyle w:val="FirstParagraph"/>
        <w:ind w:firstLine="720"/>
        <w:jc w:val="both"/>
        <w:rPr>
          <w:rFonts w:ascii="Arial" w:hAnsi="Arial" w:cs="Arial"/>
          <w:color w:val="000000" w:themeColor="text1"/>
        </w:rPr>
      </w:pPr>
      <w:r w:rsidRPr="00F767BD">
        <w:rPr>
          <w:rFonts w:ascii="Arial" w:hAnsi="Arial" w:cs="Arial"/>
          <w:color w:val="000000" w:themeColor="text1"/>
        </w:rPr>
        <w:t>This work was supported by the Society of Systematic Biologists (Graduate Student Award to A.D.S.); the Yale Institute of Biospheric Studies (Doctoral Pilot Grant to A.D.S.); and the National Science Foundation (Waterman Award to C.W.D., OCE-1829835 to C.W.D., OCE-1829805 to S.H.D.H., and OCE-1829812 to C. Anela Choy). A.D.S. was supported by a Fulbright Spain Graduate Studies Scholarship.</w:t>
      </w:r>
    </w:p>
    <w:p w14:paraId="70891B64" w14:textId="77777777" w:rsidR="00BA281E" w:rsidRPr="00F767BD" w:rsidRDefault="002550B4" w:rsidP="00F767BD">
      <w:pPr>
        <w:pStyle w:val="Heading2"/>
        <w:jc w:val="both"/>
        <w:rPr>
          <w:rFonts w:ascii="Arial" w:hAnsi="Arial" w:cs="Arial"/>
          <w:color w:val="000000" w:themeColor="text1"/>
        </w:rPr>
      </w:pPr>
      <w:bookmarkStart w:id="236" w:name="references"/>
      <w:r w:rsidRPr="00F767BD">
        <w:rPr>
          <w:rFonts w:ascii="Arial" w:hAnsi="Arial" w:cs="Arial"/>
          <w:color w:val="000000" w:themeColor="text1"/>
        </w:rPr>
        <w:t>References</w:t>
      </w:r>
      <w:bookmarkEnd w:id="236"/>
    </w:p>
    <w:p w14:paraId="56ECC2EA" w14:textId="77777777" w:rsidR="00BA281E" w:rsidRPr="00F767BD" w:rsidRDefault="002550B4" w:rsidP="00F767BD">
      <w:pPr>
        <w:pStyle w:val="Bibliography"/>
        <w:jc w:val="both"/>
        <w:rPr>
          <w:rFonts w:ascii="Arial" w:hAnsi="Arial" w:cs="Arial"/>
          <w:color w:val="000000" w:themeColor="text1"/>
        </w:rPr>
      </w:pPr>
      <w:bookmarkStart w:id="237" w:name="ref-adams2016geomorph"/>
      <w:bookmarkStart w:id="238" w:name="refs"/>
      <w:r w:rsidRPr="00F767BD">
        <w:rPr>
          <w:rFonts w:ascii="Arial" w:hAnsi="Arial" w:cs="Arial"/>
          <w:color w:val="000000" w:themeColor="text1"/>
        </w:rPr>
        <w:t xml:space="preserve">Adams DC, Collyer M, Kaliontzopoulou A, Sherratt E. 2016. Geomorph: Software for geometric morphometric </w:t>
      </w:r>
      <w:proofErr w:type="gramStart"/>
      <w:r w:rsidRPr="00F767BD">
        <w:rPr>
          <w:rFonts w:ascii="Arial" w:hAnsi="Arial" w:cs="Arial"/>
          <w:color w:val="000000" w:themeColor="text1"/>
        </w:rPr>
        <w:t>analyses..</w:t>
      </w:r>
      <w:proofErr w:type="gramEnd"/>
    </w:p>
    <w:p w14:paraId="53FE60F3" w14:textId="52432B68" w:rsidR="00BA281E" w:rsidRPr="00F767BD" w:rsidRDefault="002550B4" w:rsidP="00F767BD">
      <w:pPr>
        <w:pStyle w:val="Bibliography"/>
        <w:jc w:val="both"/>
        <w:rPr>
          <w:rFonts w:ascii="Arial" w:hAnsi="Arial" w:cs="Arial"/>
          <w:color w:val="000000" w:themeColor="text1"/>
        </w:rPr>
      </w:pPr>
      <w:bookmarkStart w:id="239" w:name="ref-bardi2007taxonomic"/>
      <w:bookmarkEnd w:id="237"/>
      <w:r w:rsidRPr="00F767BD">
        <w:rPr>
          <w:rFonts w:ascii="Arial" w:hAnsi="Arial" w:cs="Arial"/>
          <w:color w:val="000000" w:themeColor="text1"/>
        </w:rPr>
        <w:t xml:space="preserve">Bardi J, Marques AC. 2007. Taxonomic redescription of the portuguese man-of-war, </w:t>
      </w:r>
      <w:proofErr w:type="spellStart"/>
      <w:ins w:id="240" w:author="Alex Damian Serrano" w:date="2021-03-09T10:52:00Z">
        <w:r w:rsidR="00E73AD1">
          <w:rPr>
            <w:rFonts w:ascii="Arial" w:hAnsi="Arial" w:cs="Arial"/>
            <w:color w:val="000000" w:themeColor="text1"/>
          </w:rPr>
          <w:t>P</w:t>
        </w:r>
      </w:ins>
      <w:del w:id="241" w:author="Alex Damian Serrano" w:date="2021-03-09T10:52:00Z">
        <w:r w:rsidRPr="00F767BD" w:rsidDel="00E73AD1">
          <w:rPr>
            <w:rFonts w:ascii="Arial" w:hAnsi="Arial" w:cs="Arial"/>
            <w:color w:val="000000" w:themeColor="text1"/>
          </w:rPr>
          <w:delText>p</w:delText>
        </w:r>
      </w:del>
      <w:r w:rsidRPr="00F767BD">
        <w:rPr>
          <w:rFonts w:ascii="Arial" w:hAnsi="Arial" w:cs="Arial"/>
          <w:color w:val="000000" w:themeColor="text1"/>
        </w:rPr>
        <w:t>hysalia</w:t>
      </w:r>
      <w:proofErr w:type="spellEnd"/>
      <w:r w:rsidRPr="00F767BD">
        <w:rPr>
          <w:rFonts w:ascii="Arial" w:hAnsi="Arial" w:cs="Arial"/>
          <w:color w:val="000000" w:themeColor="text1"/>
        </w:rPr>
        <w:t xml:space="preserve"> physalis (</w:t>
      </w:r>
      <w:ins w:id="242" w:author="Alex Damian Serrano" w:date="2021-03-09T10:52:00Z">
        <w:r w:rsidR="00E73AD1">
          <w:rPr>
            <w:rFonts w:ascii="Arial" w:hAnsi="Arial" w:cs="Arial"/>
            <w:color w:val="000000" w:themeColor="text1"/>
          </w:rPr>
          <w:t>C</w:t>
        </w:r>
      </w:ins>
      <w:del w:id="243" w:author="Alex Damian Serrano" w:date="2021-03-09T10:52:00Z">
        <w:r w:rsidRPr="00F767BD" w:rsidDel="00E73AD1">
          <w:rPr>
            <w:rFonts w:ascii="Arial" w:hAnsi="Arial" w:cs="Arial"/>
            <w:color w:val="000000" w:themeColor="text1"/>
          </w:rPr>
          <w:delText>c</w:delText>
        </w:r>
      </w:del>
      <w:r w:rsidRPr="00F767BD">
        <w:rPr>
          <w:rFonts w:ascii="Arial" w:hAnsi="Arial" w:cs="Arial"/>
          <w:color w:val="000000" w:themeColor="text1"/>
        </w:rPr>
        <w:t xml:space="preserve">nidaria, </w:t>
      </w:r>
      <w:ins w:id="244" w:author="Alex Damian Serrano" w:date="2021-03-09T10:52:00Z">
        <w:r w:rsidR="00E73AD1">
          <w:rPr>
            <w:rFonts w:ascii="Arial" w:hAnsi="Arial" w:cs="Arial"/>
            <w:color w:val="000000" w:themeColor="text1"/>
          </w:rPr>
          <w:t>H</w:t>
        </w:r>
      </w:ins>
      <w:del w:id="245" w:author="Alex Damian Serrano" w:date="2021-03-09T10:52:00Z">
        <w:r w:rsidRPr="00F767BD" w:rsidDel="00E73AD1">
          <w:rPr>
            <w:rFonts w:ascii="Arial" w:hAnsi="Arial" w:cs="Arial"/>
            <w:color w:val="000000" w:themeColor="text1"/>
          </w:rPr>
          <w:delText>h</w:delText>
        </w:r>
      </w:del>
      <w:r w:rsidRPr="00F767BD">
        <w:rPr>
          <w:rFonts w:ascii="Arial" w:hAnsi="Arial" w:cs="Arial"/>
          <w:color w:val="000000" w:themeColor="text1"/>
        </w:rPr>
        <w:t xml:space="preserve">ydrozoa, </w:t>
      </w:r>
      <w:proofErr w:type="spellStart"/>
      <w:ins w:id="246" w:author="Alex Damian Serrano" w:date="2021-03-09T10:52:00Z">
        <w:r w:rsidR="00E73AD1">
          <w:rPr>
            <w:rFonts w:ascii="Arial" w:hAnsi="Arial" w:cs="Arial"/>
            <w:color w:val="000000" w:themeColor="text1"/>
          </w:rPr>
          <w:t>S</w:t>
        </w:r>
      </w:ins>
      <w:del w:id="247" w:author="Alex Damian Serrano" w:date="2021-03-09T10:52:00Z">
        <w:r w:rsidRPr="00F767BD" w:rsidDel="00E73AD1">
          <w:rPr>
            <w:rFonts w:ascii="Arial" w:hAnsi="Arial" w:cs="Arial"/>
            <w:color w:val="000000" w:themeColor="text1"/>
          </w:rPr>
          <w:delText>s</w:delText>
        </w:r>
      </w:del>
      <w:r w:rsidRPr="00F767BD">
        <w:rPr>
          <w:rFonts w:ascii="Arial" w:hAnsi="Arial" w:cs="Arial"/>
          <w:color w:val="000000" w:themeColor="text1"/>
        </w:rPr>
        <w:t>iphonophorae</w:t>
      </w:r>
      <w:proofErr w:type="spellEnd"/>
      <w:r w:rsidRPr="00F767BD">
        <w:rPr>
          <w:rFonts w:ascii="Arial" w:hAnsi="Arial" w:cs="Arial"/>
          <w:color w:val="000000" w:themeColor="text1"/>
        </w:rPr>
        <w:t xml:space="preserve">, </w:t>
      </w:r>
      <w:proofErr w:type="spellStart"/>
      <w:ins w:id="248" w:author="Alex Damian Serrano" w:date="2021-03-09T10:52:00Z">
        <w:r w:rsidR="00E73AD1">
          <w:rPr>
            <w:rFonts w:ascii="Arial" w:hAnsi="Arial" w:cs="Arial"/>
            <w:color w:val="000000" w:themeColor="text1"/>
          </w:rPr>
          <w:t>C</w:t>
        </w:r>
      </w:ins>
      <w:del w:id="249" w:author="Alex Damian Serrano" w:date="2021-03-09T10:52:00Z">
        <w:r w:rsidRPr="00F767BD" w:rsidDel="00E73AD1">
          <w:rPr>
            <w:rFonts w:ascii="Arial" w:hAnsi="Arial" w:cs="Arial"/>
            <w:color w:val="000000" w:themeColor="text1"/>
          </w:rPr>
          <w:delText>c</w:delText>
        </w:r>
      </w:del>
      <w:r w:rsidRPr="00F767BD">
        <w:rPr>
          <w:rFonts w:ascii="Arial" w:hAnsi="Arial" w:cs="Arial"/>
          <w:color w:val="000000" w:themeColor="text1"/>
        </w:rPr>
        <w:t>ystonectae</w:t>
      </w:r>
      <w:proofErr w:type="spellEnd"/>
      <w:r w:rsidRPr="00F767BD">
        <w:rPr>
          <w:rFonts w:ascii="Arial" w:hAnsi="Arial" w:cs="Arial"/>
          <w:color w:val="000000" w:themeColor="text1"/>
        </w:rPr>
        <w:t xml:space="preserve">) from </w:t>
      </w:r>
      <w:ins w:id="250" w:author="Alex Damian Serrano" w:date="2021-03-09T10:53:00Z">
        <w:r w:rsidR="00E73AD1">
          <w:rPr>
            <w:rFonts w:ascii="Arial" w:hAnsi="Arial" w:cs="Arial"/>
            <w:color w:val="000000" w:themeColor="text1"/>
          </w:rPr>
          <w:t>B</w:t>
        </w:r>
      </w:ins>
      <w:del w:id="251" w:author="Alex Damian Serrano" w:date="2021-03-09T10:53:00Z">
        <w:r w:rsidRPr="00F767BD" w:rsidDel="00E73AD1">
          <w:rPr>
            <w:rFonts w:ascii="Arial" w:hAnsi="Arial" w:cs="Arial"/>
            <w:color w:val="000000" w:themeColor="text1"/>
          </w:rPr>
          <w:delText>b</w:delText>
        </w:r>
      </w:del>
      <w:r w:rsidRPr="00F767BD">
        <w:rPr>
          <w:rFonts w:ascii="Arial" w:hAnsi="Arial" w:cs="Arial"/>
          <w:color w:val="000000" w:themeColor="text1"/>
        </w:rPr>
        <w:t>razil. Iheringia Série Zoologia 97:425–33.</w:t>
      </w:r>
    </w:p>
    <w:p w14:paraId="60DA313A" w14:textId="77777777" w:rsidR="00BA281E" w:rsidRPr="00F767BD" w:rsidRDefault="002550B4" w:rsidP="00F767BD">
      <w:pPr>
        <w:pStyle w:val="Bibliography"/>
        <w:jc w:val="both"/>
        <w:rPr>
          <w:rFonts w:ascii="Arial" w:hAnsi="Arial" w:cs="Arial"/>
          <w:color w:val="000000" w:themeColor="text1"/>
        </w:rPr>
      </w:pPr>
      <w:bookmarkStart w:id="252" w:name="ref-blomberg2003testing"/>
      <w:bookmarkEnd w:id="239"/>
      <w:r w:rsidRPr="00F767BD">
        <w:rPr>
          <w:rFonts w:ascii="Arial" w:hAnsi="Arial" w:cs="Arial"/>
          <w:color w:val="000000" w:themeColor="text1"/>
        </w:rPr>
        <w:t>Blomberg SP, Garland T, Ives AR. 2003. Testing for phylogenetic signal in comparative data: Behavioral traits are more labile. Evolution 57:717–45.</w:t>
      </w:r>
    </w:p>
    <w:p w14:paraId="2D9F6DF1" w14:textId="58281856" w:rsidR="00BA281E" w:rsidRPr="00F767BD" w:rsidRDefault="002550B4" w:rsidP="00F767BD">
      <w:pPr>
        <w:pStyle w:val="Bibliography"/>
        <w:jc w:val="both"/>
        <w:rPr>
          <w:rFonts w:ascii="Arial" w:hAnsi="Arial" w:cs="Arial"/>
          <w:color w:val="000000" w:themeColor="text1"/>
        </w:rPr>
      </w:pPr>
      <w:bookmarkStart w:id="253" w:name="ref-blyth1972simpson"/>
      <w:bookmarkEnd w:id="252"/>
      <w:r w:rsidRPr="00F767BD">
        <w:rPr>
          <w:rFonts w:ascii="Arial" w:hAnsi="Arial" w:cs="Arial"/>
          <w:color w:val="000000" w:themeColor="text1"/>
        </w:rPr>
        <w:t xml:space="preserve">Blyth CR. 1972. On </w:t>
      </w:r>
      <w:ins w:id="254" w:author="Alex Damian Serrano" w:date="2021-03-09T10:52:00Z">
        <w:r w:rsidR="00E73AD1">
          <w:rPr>
            <w:rFonts w:ascii="Arial" w:hAnsi="Arial" w:cs="Arial"/>
            <w:color w:val="000000" w:themeColor="text1"/>
          </w:rPr>
          <w:t>S</w:t>
        </w:r>
      </w:ins>
      <w:del w:id="255" w:author="Alex Damian Serrano" w:date="2021-03-09T10:52:00Z">
        <w:r w:rsidRPr="00F767BD" w:rsidDel="00E73AD1">
          <w:rPr>
            <w:rFonts w:ascii="Arial" w:hAnsi="Arial" w:cs="Arial"/>
            <w:color w:val="000000" w:themeColor="text1"/>
          </w:rPr>
          <w:delText>s</w:delText>
        </w:r>
      </w:del>
      <w:r w:rsidRPr="00F767BD">
        <w:rPr>
          <w:rFonts w:ascii="Arial" w:hAnsi="Arial" w:cs="Arial"/>
          <w:color w:val="000000" w:themeColor="text1"/>
        </w:rPr>
        <w:t>impson’s paradox and the sure-thing principle. Journal of the American Statistical Association 67:364–66.</w:t>
      </w:r>
    </w:p>
    <w:p w14:paraId="5849714B" w14:textId="025D599A" w:rsidR="00BA281E" w:rsidRPr="00F767BD" w:rsidRDefault="002550B4" w:rsidP="00F767BD">
      <w:pPr>
        <w:pStyle w:val="Bibliography"/>
        <w:jc w:val="both"/>
        <w:rPr>
          <w:rFonts w:ascii="Arial" w:hAnsi="Arial" w:cs="Arial"/>
          <w:color w:val="000000" w:themeColor="text1"/>
        </w:rPr>
      </w:pPr>
      <w:bookmarkStart w:id="256" w:name="ref-carre1972study"/>
      <w:bookmarkEnd w:id="253"/>
      <w:r w:rsidRPr="00F767BD">
        <w:rPr>
          <w:rFonts w:ascii="Arial" w:hAnsi="Arial" w:cs="Arial"/>
          <w:color w:val="000000" w:themeColor="text1"/>
        </w:rPr>
        <w:t>Carré D. 1972. Study on development of cnidocysts in gastrozooids of muggiaea kochi (</w:t>
      </w:r>
      <w:ins w:id="257" w:author="Alex Damian Serrano" w:date="2021-03-09T10:52:00Z">
        <w:r w:rsidR="00E73AD1">
          <w:rPr>
            <w:rFonts w:ascii="Arial" w:hAnsi="Arial" w:cs="Arial"/>
            <w:color w:val="000000" w:themeColor="text1"/>
          </w:rPr>
          <w:t>W</w:t>
        </w:r>
      </w:ins>
      <w:del w:id="258" w:author="Alex Damian Serrano" w:date="2021-03-09T10:52:00Z">
        <w:r w:rsidRPr="00F767BD" w:rsidDel="00E73AD1">
          <w:rPr>
            <w:rFonts w:ascii="Arial" w:hAnsi="Arial" w:cs="Arial"/>
            <w:color w:val="000000" w:themeColor="text1"/>
          </w:rPr>
          <w:delText>w</w:delText>
        </w:r>
      </w:del>
      <w:r w:rsidRPr="00F767BD">
        <w:rPr>
          <w:rFonts w:ascii="Arial" w:hAnsi="Arial" w:cs="Arial"/>
          <w:color w:val="000000" w:themeColor="text1"/>
        </w:rPr>
        <w:t>ill, 1844) (</w:t>
      </w:r>
      <w:proofErr w:type="spellStart"/>
      <w:ins w:id="259" w:author="Alex Damian Serrano" w:date="2021-03-09T10:52:00Z">
        <w:r w:rsidR="00E73AD1">
          <w:rPr>
            <w:rFonts w:ascii="Arial" w:hAnsi="Arial" w:cs="Arial"/>
            <w:color w:val="000000" w:themeColor="text1"/>
          </w:rPr>
          <w:t>S</w:t>
        </w:r>
      </w:ins>
      <w:del w:id="260" w:author="Alex Damian Serrano" w:date="2021-03-09T10:52:00Z">
        <w:r w:rsidRPr="00F767BD" w:rsidDel="00E73AD1">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proofErr w:type="spellStart"/>
      <w:ins w:id="261" w:author="Alex Damian Serrano" w:date="2021-03-09T10:52:00Z">
        <w:r w:rsidR="00E73AD1">
          <w:rPr>
            <w:rFonts w:ascii="Arial" w:hAnsi="Arial" w:cs="Arial"/>
            <w:color w:val="000000" w:themeColor="text1"/>
          </w:rPr>
          <w:t>C</w:t>
        </w:r>
      </w:ins>
      <w:del w:id="262" w:author="Alex Damian Serrano" w:date="2021-03-09T10:52:00Z">
        <w:r w:rsidRPr="00F767BD" w:rsidDel="00E73AD1">
          <w:rPr>
            <w:rFonts w:ascii="Arial" w:hAnsi="Arial" w:cs="Arial"/>
            <w:color w:val="000000" w:themeColor="text1"/>
          </w:rPr>
          <w:delText>c</w:delText>
        </w:r>
      </w:del>
      <w:r w:rsidRPr="00F767BD">
        <w:rPr>
          <w:rFonts w:ascii="Arial" w:hAnsi="Arial" w:cs="Arial"/>
          <w:color w:val="000000" w:themeColor="text1"/>
        </w:rPr>
        <w:t>alycophora</w:t>
      </w:r>
      <w:proofErr w:type="spellEnd"/>
      <w:r w:rsidRPr="00F767BD">
        <w:rPr>
          <w:rFonts w:ascii="Arial" w:hAnsi="Arial" w:cs="Arial"/>
          <w:color w:val="000000" w:themeColor="text1"/>
        </w:rPr>
        <w:t>). Comptes Rendus Hebdomadaires des Seances de l’Academie des Sciences Serie D 275:1263.</w:t>
      </w:r>
    </w:p>
    <w:p w14:paraId="148C33AC" w14:textId="77777777" w:rsidR="00BA281E" w:rsidRPr="00F767BD" w:rsidRDefault="002550B4" w:rsidP="00F767BD">
      <w:pPr>
        <w:pStyle w:val="Bibliography"/>
        <w:jc w:val="both"/>
        <w:rPr>
          <w:rFonts w:ascii="Arial" w:hAnsi="Arial" w:cs="Arial"/>
          <w:color w:val="000000" w:themeColor="text1"/>
        </w:rPr>
      </w:pPr>
      <w:bookmarkStart w:id="263" w:name="ref-carre1980triggering"/>
      <w:bookmarkEnd w:id="256"/>
      <w:r w:rsidRPr="00F767BD">
        <w:rPr>
          <w:rFonts w:ascii="Arial" w:hAnsi="Arial" w:cs="Arial"/>
          <w:color w:val="000000" w:themeColor="text1"/>
        </w:rPr>
        <w:t>Carré D, Carré C. 1980. On triggering and control of cnidocyst discharge. Marine &amp; Freshwater Behaviour &amp; Phy 7:109–17.</w:t>
      </w:r>
    </w:p>
    <w:p w14:paraId="61A716C3" w14:textId="0B574E8E" w:rsidR="00BA281E" w:rsidRDefault="002550B4" w:rsidP="00F767BD">
      <w:pPr>
        <w:pStyle w:val="Bibliography"/>
        <w:jc w:val="both"/>
        <w:rPr>
          <w:ins w:id="264" w:author="Alex Damian Serrano" w:date="2021-03-09T10:33:00Z"/>
          <w:rFonts w:ascii="Arial" w:hAnsi="Arial" w:cs="Arial"/>
          <w:color w:val="000000" w:themeColor="text1"/>
        </w:rPr>
      </w:pPr>
      <w:bookmarkStart w:id="265" w:name="ref-damian2020evolution"/>
      <w:bookmarkEnd w:id="263"/>
      <w:r w:rsidRPr="00F767BD">
        <w:rPr>
          <w:rFonts w:ascii="Arial" w:hAnsi="Arial" w:cs="Arial"/>
          <w:color w:val="000000" w:themeColor="text1"/>
        </w:rPr>
        <w:t>Damian-Serrano A, Haddock SH, Dunn CW. 202</w:t>
      </w:r>
      <w:ins w:id="266" w:author="Alex Damian Serrano" w:date="2021-03-09T11:06:00Z">
        <w:r w:rsidR="00316313">
          <w:rPr>
            <w:rFonts w:ascii="Arial" w:hAnsi="Arial" w:cs="Arial"/>
            <w:color w:val="000000" w:themeColor="text1"/>
          </w:rPr>
          <w:t>1</w:t>
        </w:r>
      </w:ins>
      <w:del w:id="267" w:author="Alex Damian Serrano" w:date="2021-03-09T11:06:00Z">
        <w:r w:rsidRPr="00F767BD" w:rsidDel="00316313">
          <w:rPr>
            <w:rFonts w:ascii="Arial" w:hAnsi="Arial" w:cs="Arial"/>
            <w:color w:val="000000" w:themeColor="text1"/>
          </w:rPr>
          <w:delText>0</w:delText>
        </w:r>
      </w:del>
      <w:r w:rsidRPr="00F767BD">
        <w:rPr>
          <w:rFonts w:ascii="Arial" w:hAnsi="Arial" w:cs="Arial"/>
          <w:color w:val="000000" w:themeColor="text1"/>
        </w:rPr>
        <w:t xml:space="preserve">. The evolution of siphonophore tentilla for specialized prey capture in the open ocean. </w:t>
      </w:r>
      <w:ins w:id="268" w:author="Alex Damian Serrano" w:date="2021-03-09T10:35:00Z">
        <w:r w:rsidR="00D17720" w:rsidRPr="00D17720">
          <w:rPr>
            <w:rFonts w:ascii="Arial" w:hAnsi="Arial" w:cs="Arial"/>
            <w:color w:val="000000" w:themeColor="text1"/>
          </w:rPr>
          <w:t>Proceedings of the National Academy of Sciences, 118(8)</w:t>
        </w:r>
      </w:ins>
      <w:ins w:id="269" w:author="Alex Damian Serrano" w:date="2021-03-09T12:01:00Z">
        <w:r w:rsidR="00D4442D">
          <w:rPr>
            <w:rFonts w:ascii="Arial" w:hAnsi="Arial" w:cs="Arial"/>
            <w:color w:val="000000" w:themeColor="text1"/>
          </w:rPr>
          <w:t xml:space="preserve"> </w:t>
        </w:r>
      </w:ins>
      <w:ins w:id="270" w:author="Alex Damian Serrano" w:date="2021-03-09T12:03:00Z">
        <w:r w:rsidR="00D4442D" w:rsidRPr="00D4442D">
          <w:rPr>
            <w:rFonts w:ascii="Arial" w:hAnsi="Arial" w:cs="Arial"/>
            <w:color w:val="000000"/>
            <w:rPrChange w:id="271" w:author="Alex Damian Serrano" w:date="2021-03-09T12:04:00Z">
              <w:rPr>
                <w:rFonts w:ascii="Helvetica Neue" w:hAnsi="Helvetica Neue" w:cs="Helvetica Neue"/>
                <w:color w:val="000000"/>
                <w:sz w:val="26"/>
                <w:szCs w:val="26"/>
              </w:rPr>
            </w:rPrChange>
          </w:rPr>
          <w:t>e2005063118</w:t>
        </w:r>
      </w:ins>
      <w:ins w:id="272" w:author="Alex Damian Serrano" w:date="2021-03-09T10:35:00Z">
        <w:r w:rsidR="00D17720" w:rsidRPr="00D17720">
          <w:rPr>
            <w:rFonts w:ascii="Arial" w:hAnsi="Arial" w:cs="Arial"/>
            <w:color w:val="000000" w:themeColor="text1"/>
          </w:rPr>
          <w:t>.</w:t>
        </w:r>
      </w:ins>
      <w:del w:id="273" w:author="Alex Damian Serrano" w:date="2021-03-09T10:35:00Z">
        <w:r w:rsidRPr="00F767BD" w:rsidDel="00D17720">
          <w:rPr>
            <w:rFonts w:ascii="Arial" w:hAnsi="Arial" w:cs="Arial"/>
            <w:color w:val="000000" w:themeColor="text1"/>
          </w:rPr>
          <w:delText>PNAS 653345.</w:delText>
        </w:r>
      </w:del>
    </w:p>
    <w:p w14:paraId="0C5A632A" w14:textId="222E0FBB" w:rsidR="00D17720" w:rsidRPr="00F767BD" w:rsidRDefault="00D17720" w:rsidP="00BB337A">
      <w:pPr>
        <w:pStyle w:val="Bibliography"/>
        <w:rPr>
          <w:rFonts w:ascii="Arial" w:hAnsi="Arial" w:cs="Arial"/>
          <w:color w:val="000000" w:themeColor="text1"/>
        </w:rPr>
        <w:pPrChange w:id="274" w:author="Alex Damian Serrano" w:date="2021-03-09T12:04:00Z">
          <w:pPr>
            <w:pStyle w:val="Bibliography"/>
            <w:jc w:val="both"/>
          </w:pPr>
        </w:pPrChange>
      </w:pPr>
      <w:ins w:id="275" w:author="Alex Damian Serrano" w:date="2021-03-09T10:33:00Z">
        <w:r>
          <w:rPr>
            <w:rFonts w:ascii="Arial" w:hAnsi="Arial" w:cs="Arial"/>
            <w:color w:val="000000" w:themeColor="text1"/>
          </w:rPr>
          <w:t>Damian-Serrano A</w:t>
        </w:r>
      </w:ins>
      <w:ins w:id="276" w:author="Alex Damian Serrano" w:date="2021-03-09T12:04:00Z">
        <w:r w:rsidR="00BB337A">
          <w:rPr>
            <w:rFonts w:ascii="Arial" w:hAnsi="Arial" w:cs="Arial"/>
            <w:color w:val="000000" w:themeColor="text1"/>
          </w:rPr>
          <w:t>.</w:t>
        </w:r>
      </w:ins>
      <w:ins w:id="277" w:author="Alex Damian Serrano" w:date="2021-03-09T10:33:00Z">
        <w:r w:rsidRPr="00F767BD">
          <w:rPr>
            <w:rFonts w:ascii="Arial" w:hAnsi="Arial" w:cs="Arial"/>
            <w:color w:val="000000" w:themeColor="text1"/>
          </w:rPr>
          <w:t xml:space="preserve"> 202</w:t>
        </w:r>
        <w:r>
          <w:rPr>
            <w:rFonts w:ascii="Arial" w:hAnsi="Arial" w:cs="Arial"/>
            <w:color w:val="000000" w:themeColor="text1"/>
          </w:rPr>
          <w:t xml:space="preserve">1. </w:t>
        </w:r>
      </w:ins>
      <w:ins w:id="278" w:author="Alex Damian Serrano" w:date="2021-03-09T10:34:00Z">
        <w:r w:rsidRPr="00D17720">
          <w:rPr>
            <w:rFonts w:ascii="Arial" w:hAnsi="Arial" w:cs="Arial"/>
            <w:color w:val="000000" w:themeColor="text1"/>
          </w:rPr>
          <w:t>High-speed videos of siphonophore tentilla and nematocyst discharge</w:t>
        </w:r>
      </w:ins>
      <w:ins w:id="279" w:author="Alex Damian Serrano" w:date="2021-03-09T10:35:00Z">
        <w:r>
          <w:rPr>
            <w:rFonts w:ascii="Arial" w:hAnsi="Arial" w:cs="Arial"/>
            <w:color w:val="000000" w:themeColor="text1"/>
          </w:rPr>
          <w:t>.</w:t>
        </w:r>
      </w:ins>
      <w:ins w:id="280" w:author="Alex Damian Serrano" w:date="2021-03-09T10:38:00Z">
        <w:r>
          <w:rPr>
            <w:rFonts w:ascii="Arial" w:hAnsi="Arial" w:cs="Arial"/>
            <w:color w:val="000000" w:themeColor="text1"/>
          </w:rPr>
          <w:t xml:space="preserve"> </w:t>
        </w:r>
        <w:r w:rsidRPr="00D17720">
          <w:rPr>
            <w:rFonts w:ascii="Arial" w:hAnsi="Arial" w:cs="Arial"/>
            <w:color w:val="000000" w:themeColor="text1"/>
          </w:rPr>
          <w:t>Dryad, Dataset, https://doi.org/10.5061/dryad.qjq2bvqfs</w:t>
        </w:r>
      </w:ins>
    </w:p>
    <w:p w14:paraId="62212967" w14:textId="70186ACE" w:rsidR="00BA281E" w:rsidRPr="00F767BD" w:rsidRDefault="002550B4" w:rsidP="00F767BD">
      <w:pPr>
        <w:pStyle w:val="Bibliography"/>
        <w:jc w:val="both"/>
        <w:rPr>
          <w:rFonts w:ascii="Arial" w:hAnsi="Arial" w:cs="Arial"/>
          <w:color w:val="000000" w:themeColor="text1"/>
        </w:rPr>
      </w:pPr>
      <w:bookmarkStart w:id="281" w:name="ref-dunn2005marrus"/>
      <w:bookmarkEnd w:id="265"/>
      <w:r w:rsidRPr="00F767BD">
        <w:rPr>
          <w:rFonts w:ascii="Arial" w:hAnsi="Arial" w:cs="Arial"/>
          <w:color w:val="000000" w:themeColor="text1"/>
        </w:rPr>
        <w:t>Dunn CW, Pugh PR, Haddock SH. 2005. Marrus claudanielis, a new species of deep-sea physonect siphonophore (</w:t>
      </w:r>
      <w:proofErr w:type="spellStart"/>
      <w:ins w:id="282" w:author="Alex Damian Serrano" w:date="2021-03-09T10:53:00Z">
        <w:r w:rsidR="00E73AD1">
          <w:rPr>
            <w:rFonts w:ascii="Arial" w:hAnsi="Arial" w:cs="Arial"/>
            <w:color w:val="000000" w:themeColor="text1"/>
          </w:rPr>
          <w:t>S</w:t>
        </w:r>
      </w:ins>
      <w:del w:id="283" w:author="Alex Damian Serrano" w:date="2021-03-09T10:53:00Z">
        <w:r w:rsidRPr="00F767BD" w:rsidDel="00E73AD1">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proofErr w:type="spellStart"/>
      <w:ins w:id="284" w:author="Alex Damian Serrano" w:date="2021-03-09T10:53:00Z">
        <w:r w:rsidR="00E73AD1">
          <w:rPr>
            <w:rFonts w:ascii="Arial" w:hAnsi="Arial" w:cs="Arial"/>
            <w:color w:val="000000" w:themeColor="text1"/>
          </w:rPr>
          <w:t>P</w:t>
        </w:r>
      </w:ins>
      <w:del w:id="285" w:author="Alex Damian Serrano" w:date="2021-03-09T10:53:00Z">
        <w:r w:rsidRPr="00F767BD" w:rsidDel="00E73AD1">
          <w:rPr>
            <w:rFonts w:ascii="Arial" w:hAnsi="Arial" w:cs="Arial"/>
            <w:color w:val="000000" w:themeColor="text1"/>
          </w:rPr>
          <w:delText>p</w:delText>
        </w:r>
      </w:del>
      <w:r w:rsidRPr="00F767BD">
        <w:rPr>
          <w:rFonts w:ascii="Arial" w:hAnsi="Arial" w:cs="Arial"/>
          <w:color w:val="000000" w:themeColor="text1"/>
        </w:rPr>
        <w:t>hysonectae</w:t>
      </w:r>
      <w:proofErr w:type="spellEnd"/>
      <w:r w:rsidRPr="00F767BD">
        <w:rPr>
          <w:rFonts w:ascii="Arial" w:hAnsi="Arial" w:cs="Arial"/>
          <w:color w:val="000000" w:themeColor="text1"/>
        </w:rPr>
        <w:t>). Bulletin of Marine Science 76:699–714.</w:t>
      </w:r>
    </w:p>
    <w:p w14:paraId="2D3E4A35" w14:textId="77777777" w:rsidR="00BA281E" w:rsidRPr="00F767BD" w:rsidRDefault="002550B4" w:rsidP="00F767BD">
      <w:pPr>
        <w:pStyle w:val="Bibliography"/>
        <w:jc w:val="both"/>
        <w:rPr>
          <w:rFonts w:ascii="Arial" w:hAnsi="Arial" w:cs="Arial"/>
          <w:color w:val="000000" w:themeColor="text1"/>
        </w:rPr>
      </w:pPr>
      <w:bookmarkStart w:id="286" w:name="ref-felsenstein1985phylogenies"/>
      <w:bookmarkEnd w:id="281"/>
      <w:r w:rsidRPr="00F767BD">
        <w:rPr>
          <w:rFonts w:ascii="Arial" w:hAnsi="Arial" w:cs="Arial"/>
          <w:color w:val="000000" w:themeColor="text1"/>
        </w:rPr>
        <w:t>Felsenstein J. 1985. Phylogenies and the comparative method. The American Naturalist 125:1–15.</w:t>
      </w:r>
    </w:p>
    <w:p w14:paraId="49B19B69" w14:textId="77777777" w:rsidR="00BA281E" w:rsidRPr="00F767BD" w:rsidRDefault="002550B4" w:rsidP="00F767BD">
      <w:pPr>
        <w:pStyle w:val="Bibliography"/>
        <w:jc w:val="both"/>
        <w:rPr>
          <w:rFonts w:ascii="Arial" w:hAnsi="Arial" w:cs="Arial"/>
          <w:color w:val="000000" w:themeColor="text1"/>
        </w:rPr>
      </w:pPr>
      <w:bookmarkStart w:id="287" w:name="ref-haddock2005re"/>
      <w:bookmarkEnd w:id="286"/>
      <w:r w:rsidRPr="00F767BD">
        <w:rPr>
          <w:rFonts w:ascii="Arial" w:hAnsi="Arial" w:cs="Arial"/>
          <w:color w:val="000000" w:themeColor="text1"/>
        </w:rPr>
        <w:t>Haddock SH, Dunn CW, Pugh PR. 2005. A re-examination of siphonophore terminology and morphology, applied to the description of two new prayine species with remarkable bio-optical properties. Journal of the Marine Biological Association of the United Kingdom 85:695–707.</w:t>
      </w:r>
    </w:p>
    <w:p w14:paraId="3DA3E1E9" w14:textId="77777777" w:rsidR="00BA281E" w:rsidRPr="00F767BD" w:rsidRDefault="002550B4" w:rsidP="00F767BD">
      <w:pPr>
        <w:pStyle w:val="Bibliography"/>
        <w:jc w:val="both"/>
        <w:rPr>
          <w:rFonts w:ascii="Arial" w:hAnsi="Arial" w:cs="Arial"/>
          <w:color w:val="000000" w:themeColor="text1"/>
        </w:rPr>
      </w:pPr>
      <w:bookmarkStart w:id="288" w:name="ref-harmon2007geiger"/>
      <w:bookmarkEnd w:id="287"/>
      <w:r w:rsidRPr="00F767BD">
        <w:rPr>
          <w:rFonts w:ascii="Arial" w:hAnsi="Arial" w:cs="Arial"/>
          <w:color w:val="000000" w:themeColor="text1"/>
        </w:rPr>
        <w:t>Harmon LJ, Weir JT, Brock CD, Glor RE, Challenger W. 2007. GEIGER: Investigating evolutionary radiations. Bioinformatics 24:129–31.</w:t>
      </w:r>
    </w:p>
    <w:p w14:paraId="531E8E85" w14:textId="77777777" w:rsidR="00BA281E" w:rsidRPr="00F767BD" w:rsidRDefault="002550B4" w:rsidP="00F767BD">
      <w:pPr>
        <w:pStyle w:val="Bibliography"/>
        <w:jc w:val="both"/>
        <w:rPr>
          <w:rFonts w:ascii="Arial" w:hAnsi="Arial" w:cs="Arial"/>
          <w:color w:val="000000" w:themeColor="text1"/>
        </w:rPr>
      </w:pPr>
      <w:bookmarkStart w:id="289" w:name="ref-hessinger1988nematocyst"/>
      <w:bookmarkEnd w:id="288"/>
      <w:r w:rsidRPr="00F767BD">
        <w:rPr>
          <w:rFonts w:ascii="Arial" w:hAnsi="Arial" w:cs="Arial"/>
          <w:color w:val="000000" w:themeColor="text1"/>
        </w:rPr>
        <w:t>Hessinger DA. 1988. Nematocyst venoms and toxins. In: The biology of nematocysts Elsevier. pp. 333–68.</w:t>
      </w:r>
    </w:p>
    <w:p w14:paraId="564E6D37" w14:textId="102FE87A" w:rsidR="00BA281E" w:rsidRPr="00F767BD" w:rsidRDefault="002550B4" w:rsidP="00F767BD">
      <w:pPr>
        <w:pStyle w:val="Bibliography"/>
        <w:jc w:val="both"/>
        <w:rPr>
          <w:rFonts w:ascii="Arial" w:hAnsi="Arial" w:cs="Arial"/>
          <w:color w:val="000000" w:themeColor="text1"/>
        </w:rPr>
      </w:pPr>
      <w:bookmarkStart w:id="290" w:name="ref-hissmann2005situ"/>
      <w:bookmarkEnd w:id="289"/>
      <w:r w:rsidRPr="00F767BD">
        <w:rPr>
          <w:rFonts w:ascii="Arial" w:hAnsi="Arial" w:cs="Arial"/>
          <w:color w:val="000000" w:themeColor="text1"/>
        </w:rPr>
        <w:t>Hissmann K. 2005. In situ observations on benthic siphonophores (</w:t>
      </w:r>
      <w:proofErr w:type="spellStart"/>
      <w:ins w:id="291" w:author="Alex Damian Serrano" w:date="2021-03-09T10:53:00Z">
        <w:r w:rsidR="00E73AD1">
          <w:rPr>
            <w:rFonts w:ascii="Arial" w:hAnsi="Arial" w:cs="Arial"/>
            <w:color w:val="000000" w:themeColor="text1"/>
          </w:rPr>
          <w:t>P</w:t>
        </w:r>
      </w:ins>
      <w:del w:id="292" w:author="Alex Damian Serrano" w:date="2021-03-09T10:53:00Z">
        <w:r w:rsidRPr="00F767BD" w:rsidDel="00E73AD1">
          <w:rPr>
            <w:rFonts w:ascii="Arial" w:hAnsi="Arial" w:cs="Arial"/>
            <w:color w:val="000000" w:themeColor="text1"/>
          </w:rPr>
          <w:delText>p</w:delText>
        </w:r>
      </w:del>
      <w:r w:rsidRPr="00F767BD">
        <w:rPr>
          <w:rFonts w:ascii="Arial" w:hAnsi="Arial" w:cs="Arial"/>
          <w:color w:val="000000" w:themeColor="text1"/>
        </w:rPr>
        <w:t>hysonectae</w:t>
      </w:r>
      <w:proofErr w:type="spellEnd"/>
      <w:r w:rsidRPr="00F767BD">
        <w:rPr>
          <w:rFonts w:ascii="Arial" w:hAnsi="Arial" w:cs="Arial"/>
          <w:color w:val="000000" w:themeColor="text1"/>
        </w:rPr>
        <w:t xml:space="preserve">: Rhodaliidae) and descriptions of three new species from </w:t>
      </w:r>
      <w:proofErr w:type="spellStart"/>
      <w:r w:rsidRPr="00F767BD">
        <w:rPr>
          <w:rFonts w:ascii="Arial" w:hAnsi="Arial" w:cs="Arial"/>
          <w:color w:val="000000" w:themeColor="text1"/>
        </w:rPr>
        <w:t>indonesia</w:t>
      </w:r>
      <w:proofErr w:type="spellEnd"/>
      <w:r w:rsidRPr="00F767BD">
        <w:rPr>
          <w:rFonts w:ascii="Arial" w:hAnsi="Arial" w:cs="Arial"/>
          <w:color w:val="000000" w:themeColor="text1"/>
        </w:rPr>
        <w:t xml:space="preserve"> and </w:t>
      </w:r>
      <w:ins w:id="293" w:author="Alex Damian Serrano" w:date="2021-03-09T10:53:00Z">
        <w:r w:rsidR="00E73AD1">
          <w:rPr>
            <w:rFonts w:ascii="Arial" w:hAnsi="Arial" w:cs="Arial"/>
            <w:color w:val="000000" w:themeColor="text1"/>
          </w:rPr>
          <w:t>S</w:t>
        </w:r>
      </w:ins>
      <w:del w:id="294" w:author="Alex Damian Serrano" w:date="2021-03-09T10:53:00Z">
        <w:r w:rsidRPr="00F767BD" w:rsidDel="00E73AD1">
          <w:rPr>
            <w:rFonts w:ascii="Arial" w:hAnsi="Arial" w:cs="Arial"/>
            <w:color w:val="000000" w:themeColor="text1"/>
          </w:rPr>
          <w:delText>s</w:delText>
        </w:r>
      </w:del>
      <w:r w:rsidRPr="00F767BD">
        <w:rPr>
          <w:rFonts w:ascii="Arial" w:hAnsi="Arial" w:cs="Arial"/>
          <w:color w:val="000000" w:themeColor="text1"/>
        </w:rPr>
        <w:t xml:space="preserve">outh </w:t>
      </w:r>
      <w:ins w:id="295" w:author="Alex Damian Serrano" w:date="2021-03-09T10:53:00Z">
        <w:r w:rsidR="00E73AD1">
          <w:rPr>
            <w:rFonts w:ascii="Arial" w:hAnsi="Arial" w:cs="Arial"/>
            <w:color w:val="000000" w:themeColor="text1"/>
          </w:rPr>
          <w:t>A</w:t>
        </w:r>
      </w:ins>
      <w:del w:id="296" w:author="Alex Damian Serrano" w:date="2021-03-09T10:53:00Z">
        <w:r w:rsidRPr="00F767BD" w:rsidDel="00E73AD1">
          <w:rPr>
            <w:rFonts w:ascii="Arial" w:hAnsi="Arial" w:cs="Arial"/>
            <w:color w:val="000000" w:themeColor="text1"/>
          </w:rPr>
          <w:delText>a</w:delText>
        </w:r>
      </w:del>
      <w:r w:rsidRPr="00F767BD">
        <w:rPr>
          <w:rFonts w:ascii="Arial" w:hAnsi="Arial" w:cs="Arial"/>
          <w:color w:val="000000" w:themeColor="text1"/>
        </w:rPr>
        <w:t>frica. Systematics and Biodiversity 2:223–49.</w:t>
      </w:r>
    </w:p>
    <w:p w14:paraId="19C0BC36" w14:textId="77777777" w:rsidR="00BA281E" w:rsidRPr="00F767BD" w:rsidRDefault="002550B4" w:rsidP="00F767BD">
      <w:pPr>
        <w:pStyle w:val="Bibliography"/>
        <w:jc w:val="both"/>
        <w:rPr>
          <w:rFonts w:ascii="Arial" w:hAnsi="Arial" w:cs="Arial"/>
          <w:color w:val="000000" w:themeColor="text1"/>
        </w:rPr>
      </w:pPr>
      <w:bookmarkStart w:id="297" w:name="ref-ingram2013surface"/>
      <w:bookmarkEnd w:id="290"/>
      <w:r w:rsidRPr="00F767BD">
        <w:rPr>
          <w:rFonts w:ascii="Arial" w:hAnsi="Arial" w:cs="Arial"/>
          <w:color w:val="000000" w:themeColor="text1"/>
        </w:rPr>
        <w:t>Ingram T, Mahler DL. 2013. SURFACE: Detecting convergent evolution from comparative data by fitting ornstein-uhlenbeck models with stepwise akaike information criterion. Methods in ecology and evolution 4:416–25.</w:t>
      </w:r>
    </w:p>
    <w:p w14:paraId="1201264E" w14:textId="77777777" w:rsidR="00BA281E" w:rsidRPr="00F767BD" w:rsidRDefault="002550B4" w:rsidP="00F767BD">
      <w:pPr>
        <w:pStyle w:val="Bibliography"/>
        <w:jc w:val="both"/>
        <w:rPr>
          <w:rFonts w:ascii="Arial" w:hAnsi="Arial" w:cs="Arial"/>
          <w:color w:val="000000" w:themeColor="text1"/>
        </w:rPr>
      </w:pPr>
      <w:bookmarkStart w:id="298" w:name="ref-jombart2010discriminant"/>
      <w:bookmarkEnd w:id="297"/>
      <w:r w:rsidRPr="00F767BD">
        <w:rPr>
          <w:rFonts w:ascii="Arial" w:hAnsi="Arial" w:cs="Arial"/>
          <w:color w:val="000000" w:themeColor="text1"/>
        </w:rPr>
        <w:t>Jombart T, Devillard S, Balloux F. 2010. Discriminant analysis of principal components: A new method for the analysis of genetically structured populations. BMC genetics 11:94.</w:t>
      </w:r>
    </w:p>
    <w:p w14:paraId="51274B23" w14:textId="77777777" w:rsidR="00BA281E" w:rsidRPr="00F767BD" w:rsidRDefault="002550B4" w:rsidP="00F767BD">
      <w:pPr>
        <w:pStyle w:val="Bibliography"/>
        <w:jc w:val="both"/>
        <w:rPr>
          <w:rFonts w:ascii="Arial" w:hAnsi="Arial" w:cs="Arial"/>
          <w:color w:val="000000" w:themeColor="text1"/>
        </w:rPr>
      </w:pPr>
      <w:bookmarkStart w:id="299" w:name="ref-Mackie:1987uy"/>
      <w:bookmarkEnd w:id="298"/>
      <w:r w:rsidRPr="00F767BD">
        <w:rPr>
          <w:rFonts w:ascii="Arial" w:hAnsi="Arial" w:cs="Arial"/>
          <w:color w:val="000000" w:themeColor="text1"/>
        </w:rPr>
        <w:t>Mackie GO, Pugh PR, Purcell JE. 1987. Siphonophore Biology. Advances in Marine Biology 24:97–262.</w:t>
      </w:r>
    </w:p>
    <w:p w14:paraId="6B7A5E85" w14:textId="77777777" w:rsidR="00BA281E" w:rsidRPr="00F767BD" w:rsidRDefault="002550B4" w:rsidP="00F767BD">
      <w:pPr>
        <w:pStyle w:val="Bibliography"/>
        <w:jc w:val="both"/>
        <w:rPr>
          <w:rFonts w:ascii="Arial" w:hAnsi="Arial" w:cs="Arial"/>
          <w:color w:val="000000" w:themeColor="text1"/>
        </w:rPr>
      </w:pPr>
      <w:bookmarkStart w:id="300" w:name="ref-mapstone2014global"/>
      <w:bookmarkEnd w:id="299"/>
      <w:r w:rsidRPr="00F767BD">
        <w:rPr>
          <w:rFonts w:ascii="Arial" w:hAnsi="Arial" w:cs="Arial"/>
          <w:color w:val="000000" w:themeColor="text1"/>
        </w:rPr>
        <w:t xml:space="preserve">Mapstone GM. 2014. Global diversity and review of siphonophorae (cnidaria: Hydrozoa). PLoS One </w:t>
      </w:r>
      <w:proofErr w:type="gramStart"/>
      <w:r w:rsidRPr="00F767BD">
        <w:rPr>
          <w:rFonts w:ascii="Arial" w:hAnsi="Arial" w:cs="Arial"/>
          <w:color w:val="000000" w:themeColor="text1"/>
        </w:rPr>
        <w:t>9:e</w:t>
      </w:r>
      <w:proofErr w:type="gramEnd"/>
      <w:r w:rsidRPr="00F767BD">
        <w:rPr>
          <w:rFonts w:ascii="Arial" w:hAnsi="Arial" w:cs="Arial"/>
          <w:color w:val="000000" w:themeColor="text1"/>
        </w:rPr>
        <w:t>87737.</w:t>
      </w:r>
    </w:p>
    <w:p w14:paraId="5089083B" w14:textId="77777777" w:rsidR="00BA281E" w:rsidRPr="00F767BD" w:rsidRDefault="002550B4" w:rsidP="00F767BD">
      <w:pPr>
        <w:pStyle w:val="Bibliography"/>
        <w:jc w:val="both"/>
        <w:rPr>
          <w:rFonts w:ascii="Arial" w:hAnsi="Arial" w:cs="Arial"/>
          <w:color w:val="000000" w:themeColor="text1"/>
        </w:rPr>
      </w:pPr>
      <w:bookmarkStart w:id="301" w:name="ref-mariscal1974nematocysts"/>
      <w:bookmarkEnd w:id="300"/>
      <w:r w:rsidRPr="00F767BD">
        <w:rPr>
          <w:rFonts w:ascii="Arial" w:hAnsi="Arial" w:cs="Arial"/>
          <w:color w:val="000000" w:themeColor="text1"/>
        </w:rPr>
        <w:t>Mariscal RN. 1974. Nematocysts.</w:t>
      </w:r>
      <w:del w:id="302" w:author="Alex Damian Serrano" w:date="2021-03-09T10:52:00Z">
        <w:r w:rsidRPr="00F767BD" w:rsidDel="00E73AD1">
          <w:rPr>
            <w:rFonts w:ascii="Arial" w:hAnsi="Arial" w:cs="Arial"/>
            <w:color w:val="000000" w:themeColor="text1"/>
          </w:rPr>
          <w:delText>.</w:delText>
        </w:r>
      </w:del>
    </w:p>
    <w:p w14:paraId="340D9946" w14:textId="77777777" w:rsidR="00BA281E" w:rsidRPr="00F767BD" w:rsidRDefault="002550B4" w:rsidP="00F767BD">
      <w:pPr>
        <w:pStyle w:val="Bibliography"/>
        <w:jc w:val="both"/>
        <w:rPr>
          <w:rFonts w:ascii="Arial" w:hAnsi="Arial" w:cs="Arial"/>
          <w:color w:val="000000" w:themeColor="text1"/>
        </w:rPr>
      </w:pPr>
      <w:bookmarkStart w:id="303" w:name="ref-mitra2009closure"/>
      <w:bookmarkEnd w:id="301"/>
      <w:r w:rsidRPr="00F767BD">
        <w:rPr>
          <w:rFonts w:ascii="Arial" w:hAnsi="Arial" w:cs="Arial"/>
          <w:color w:val="000000" w:themeColor="text1"/>
        </w:rPr>
        <w:t>Mitra A. 2009. Are closure terms appropriate or necessary descriptors of zooplankton loss in nutrient–phytoplankton–zooplankton type models? Ecological Modelling 220:611–20.</w:t>
      </w:r>
    </w:p>
    <w:p w14:paraId="08BDE41B" w14:textId="4A4F655A" w:rsidR="00BA281E" w:rsidRPr="00F767BD" w:rsidRDefault="002550B4" w:rsidP="00F767BD">
      <w:pPr>
        <w:pStyle w:val="Bibliography"/>
        <w:jc w:val="both"/>
        <w:rPr>
          <w:rFonts w:ascii="Arial" w:hAnsi="Arial" w:cs="Arial"/>
          <w:color w:val="000000" w:themeColor="text1"/>
        </w:rPr>
      </w:pPr>
      <w:bookmarkStart w:id="304" w:name="ref-munro2018improved"/>
      <w:bookmarkEnd w:id="303"/>
      <w:r w:rsidRPr="00F767BD">
        <w:rPr>
          <w:rFonts w:ascii="Arial" w:hAnsi="Arial" w:cs="Arial"/>
          <w:color w:val="000000" w:themeColor="text1"/>
        </w:rPr>
        <w:t xml:space="preserve">Munro C, Siebert S, Zapata F, Howison M, Serrano AD, Church SH, Goetz FE, Pugh PR, Haddock SH, Dunn CW. 2018. Improved phylogenetic resolution within </w:t>
      </w:r>
      <w:proofErr w:type="spellStart"/>
      <w:ins w:id="305" w:author="Alex Damian Serrano" w:date="2021-03-09T10:53:00Z">
        <w:r w:rsidR="00D334AE">
          <w:rPr>
            <w:rFonts w:ascii="Arial" w:hAnsi="Arial" w:cs="Arial"/>
            <w:color w:val="000000" w:themeColor="text1"/>
          </w:rPr>
          <w:t>S</w:t>
        </w:r>
      </w:ins>
      <w:del w:id="306" w:author="Alex Damian Serrano" w:date="2021-03-09T10:53:00Z">
        <w:r w:rsidRPr="00F767BD" w:rsidDel="00D334AE">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ins w:id="307" w:author="Alex Damian Serrano" w:date="2021-03-09T10:53:00Z">
        <w:r w:rsidR="00D334AE">
          <w:rPr>
            <w:rFonts w:ascii="Arial" w:hAnsi="Arial" w:cs="Arial"/>
            <w:color w:val="000000" w:themeColor="text1"/>
          </w:rPr>
          <w:t>C</w:t>
        </w:r>
      </w:ins>
      <w:del w:id="308" w:author="Alex Damian Serrano" w:date="2021-03-09T10:53:00Z">
        <w:r w:rsidRPr="00F767BD" w:rsidDel="00D334AE">
          <w:rPr>
            <w:rFonts w:ascii="Arial" w:hAnsi="Arial" w:cs="Arial"/>
            <w:color w:val="000000" w:themeColor="text1"/>
          </w:rPr>
          <w:delText>c</w:delText>
        </w:r>
      </w:del>
      <w:r w:rsidRPr="00F767BD">
        <w:rPr>
          <w:rFonts w:ascii="Arial" w:hAnsi="Arial" w:cs="Arial"/>
          <w:color w:val="000000" w:themeColor="text1"/>
        </w:rPr>
        <w:t>nidaria) with implications for trait evolution. Molecular Phylogenetics and Evolution.</w:t>
      </w:r>
    </w:p>
    <w:p w14:paraId="77E492D5" w14:textId="77777777" w:rsidR="00BA281E" w:rsidRPr="00F767BD" w:rsidRDefault="002550B4" w:rsidP="00F767BD">
      <w:pPr>
        <w:pStyle w:val="Bibliography"/>
        <w:jc w:val="both"/>
        <w:rPr>
          <w:rFonts w:ascii="Arial" w:hAnsi="Arial" w:cs="Arial"/>
          <w:color w:val="000000" w:themeColor="text1"/>
        </w:rPr>
      </w:pPr>
      <w:bookmarkStart w:id="309" w:name="ref-pennell2015model"/>
      <w:bookmarkEnd w:id="304"/>
      <w:r w:rsidRPr="00F767BD">
        <w:rPr>
          <w:rFonts w:ascii="Arial" w:hAnsi="Arial" w:cs="Arial"/>
          <w:color w:val="000000" w:themeColor="text1"/>
        </w:rPr>
        <w:t xml:space="preserve">Pennell MW, FitzJohn RG, Cornwell WK, Harmon LJ. 2015. Model adequacy and the macroevolution of angiosperm functional traits. The American Naturalist </w:t>
      </w:r>
      <w:proofErr w:type="gramStart"/>
      <w:r w:rsidRPr="00F767BD">
        <w:rPr>
          <w:rFonts w:ascii="Arial" w:hAnsi="Arial" w:cs="Arial"/>
          <w:color w:val="000000" w:themeColor="text1"/>
        </w:rPr>
        <w:t>186:E</w:t>
      </w:r>
      <w:proofErr w:type="gramEnd"/>
      <w:r w:rsidRPr="00F767BD">
        <w:rPr>
          <w:rFonts w:ascii="Arial" w:hAnsi="Arial" w:cs="Arial"/>
          <w:color w:val="000000" w:themeColor="text1"/>
        </w:rPr>
        <w:t>33–E50.</w:t>
      </w:r>
    </w:p>
    <w:p w14:paraId="16E1E9F8" w14:textId="0000C124" w:rsidR="00BA281E" w:rsidRPr="00F767BD" w:rsidRDefault="002550B4" w:rsidP="00F767BD">
      <w:pPr>
        <w:pStyle w:val="Bibliography"/>
        <w:jc w:val="both"/>
        <w:rPr>
          <w:rFonts w:ascii="Arial" w:hAnsi="Arial" w:cs="Arial"/>
          <w:color w:val="000000" w:themeColor="text1"/>
        </w:rPr>
      </w:pPr>
      <w:bookmarkStart w:id="310" w:name="ref-pugh1983benthic"/>
      <w:bookmarkEnd w:id="309"/>
      <w:r w:rsidRPr="00F767BD">
        <w:rPr>
          <w:rFonts w:ascii="Arial" w:hAnsi="Arial" w:cs="Arial"/>
          <w:color w:val="000000" w:themeColor="text1"/>
        </w:rPr>
        <w:t xml:space="preserve">Pugh P. 1983. Benthic siphonophores: A review of the family </w:t>
      </w:r>
      <w:proofErr w:type="spellStart"/>
      <w:ins w:id="311" w:author="Alex Damian Serrano" w:date="2021-03-09T10:51:00Z">
        <w:r w:rsidR="00771164">
          <w:rPr>
            <w:rFonts w:ascii="Arial" w:hAnsi="Arial" w:cs="Arial"/>
            <w:color w:val="000000" w:themeColor="text1"/>
          </w:rPr>
          <w:t>R</w:t>
        </w:r>
      </w:ins>
      <w:del w:id="312" w:author="Alex Damian Serrano" w:date="2021-03-09T10:51:00Z">
        <w:r w:rsidRPr="00F767BD" w:rsidDel="00771164">
          <w:rPr>
            <w:rFonts w:ascii="Arial" w:hAnsi="Arial" w:cs="Arial"/>
            <w:color w:val="000000" w:themeColor="text1"/>
          </w:rPr>
          <w:delText>r</w:delText>
        </w:r>
      </w:del>
      <w:r w:rsidRPr="00F767BD">
        <w:rPr>
          <w:rFonts w:ascii="Arial" w:hAnsi="Arial" w:cs="Arial"/>
          <w:color w:val="000000" w:themeColor="text1"/>
        </w:rPr>
        <w:t>hodaliida</w:t>
      </w:r>
      <w:ins w:id="313" w:author="Alex Damian Serrano" w:date="2021-03-09T10:51:00Z">
        <w:r w:rsidR="00771164">
          <w:rPr>
            <w:rFonts w:ascii="Arial" w:hAnsi="Arial" w:cs="Arial"/>
            <w:color w:val="000000" w:themeColor="text1"/>
          </w:rPr>
          <w:t>e</w:t>
        </w:r>
      </w:ins>
      <w:proofErr w:type="spellEnd"/>
      <w:del w:id="314" w:author="Alex Damian Serrano" w:date="2021-03-09T10:51:00Z">
        <w:r w:rsidRPr="00F767BD" w:rsidDel="00771164">
          <w:rPr>
            <w:rFonts w:ascii="Arial" w:hAnsi="Arial" w:cs="Arial"/>
            <w:color w:val="000000" w:themeColor="text1"/>
          </w:rPr>
          <w:delText>i</w:delText>
        </w:r>
      </w:del>
      <w:r w:rsidRPr="00F767BD">
        <w:rPr>
          <w:rFonts w:ascii="Arial" w:hAnsi="Arial" w:cs="Arial"/>
          <w:color w:val="000000" w:themeColor="text1"/>
        </w:rPr>
        <w:t xml:space="preserve"> </w:t>
      </w:r>
      <w:proofErr w:type="spellStart"/>
      <w:ins w:id="315" w:author="Alex Damian Serrano" w:date="2021-03-09T10:51:00Z">
        <w:r w:rsidR="00771164">
          <w:rPr>
            <w:rFonts w:ascii="Arial" w:hAnsi="Arial" w:cs="Arial"/>
            <w:color w:val="000000" w:themeColor="text1"/>
          </w:rPr>
          <w:t>S</w:t>
        </w:r>
      </w:ins>
      <w:del w:id="316" w:author="Alex Damian Serrano" w:date="2021-03-09T10:51:00Z">
        <w:r w:rsidRPr="00F767BD" w:rsidDel="00771164">
          <w:rPr>
            <w:rFonts w:ascii="Arial" w:hAnsi="Arial" w:cs="Arial"/>
            <w:color w:val="000000" w:themeColor="text1"/>
          </w:rPr>
          <w:delText>(</w:delText>
        </w:r>
      </w:del>
      <w:r w:rsidRPr="00F767BD">
        <w:rPr>
          <w:rFonts w:ascii="Arial" w:hAnsi="Arial" w:cs="Arial"/>
          <w:color w:val="000000" w:themeColor="text1"/>
        </w:rPr>
        <w:t>siphonophora</w:t>
      </w:r>
      <w:proofErr w:type="spellEnd"/>
      <w:r w:rsidRPr="00F767BD">
        <w:rPr>
          <w:rFonts w:ascii="Arial" w:hAnsi="Arial" w:cs="Arial"/>
          <w:color w:val="000000" w:themeColor="text1"/>
        </w:rPr>
        <w:t xml:space="preserve">, </w:t>
      </w:r>
      <w:proofErr w:type="spellStart"/>
      <w:ins w:id="317" w:author="Alex Damian Serrano" w:date="2021-03-09T10:51:00Z">
        <w:r w:rsidR="00771164">
          <w:rPr>
            <w:rFonts w:ascii="Arial" w:hAnsi="Arial" w:cs="Arial"/>
            <w:color w:val="000000" w:themeColor="text1"/>
          </w:rPr>
          <w:t>P</w:t>
        </w:r>
      </w:ins>
      <w:del w:id="318" w:author="Alex Damian Serrano" w:date="2021-03-09T10:51:00Z">
        <w:r w:rsidRPr="00F767BD" w:rsidDel="00771164">
          <w:rPr>
            <w:rFonts w:ascii="Arial" w:hAnsi="Arial" w:cs="Arial"/>
            <w:color w:val="000000" w:themeColor="text1"/>
          </w:rPr>
          <w:delText>p</w:delText>
        </w:r>
      </w:del>
      <w:r w:rsidRPr="00F767BD">
        <w:rPr>
          <w:rFonts w:ascii="Arial" w:hAnsi="Arial" w:cs="Arial"/>
          <w:color w:val="000000" w:themeColor="text1"/>
        </w:rPr>
        <w:t>hysonectae</w:t>
      </w:r>
      <w:proofErr w:type="spellEnd"/>
      <w:r w:rsidRPr="00F767BD">
        <w:rPr>
          <w:rFonts w:ascii="Arial" w:hAnsi="Arial" w:cs="Arial"/>
          <w:color w:val="000000" w:themeColor="text1"/>
        </w:rPr>
        <w:t>) Royal Society.</w:t>
      </w:r>
    </w:p>
    <w:p w14:paraId="73D99AD8" w14:textId="635D0A8E" w:rsidR="00BA281E" w:rsidRPr="00F767BD" w:rsidRDefault="002550B4" w:rsidP="00F767BD">
      <w:pPr>
        <w:pStyle w:val="Bibliography"/>
        <w:jc w:val="both"/>
        <w:rPr>
          <w:rFonts w:ascii="Arial" w:hAnsi="Arial" w:cs="Arial"/>
          <w:color w:val="000000" w:themeColor="text1"/>
        </w:rPr>
      </w:pPr>
      <w:bookmarkStart w:id="319" w:name="ref-pugh2001review"/>
      <w:bookmarkEnd w:id="310"/>
      <w:r w:rsidRPr="00F767BD">
        <w:rPr>
          <w:rFonts w:ascii="Arial" w:hAnsi="Arial" w:cs="Arial"/>
          <w:color w:val="000000" w:themeColor="text1"/>
        </w:rPr>
        <w:t xml:space="preserve">Pugh P. 2001. A review of the genus erenna </w:t>
      </w:r>
      <w:proofErr w:type="spellStart"/>
      <w:r w:rsidRPr="00F767BD">
        <w:rPr>
          <w:rFonts w:ascii="Arial" w:hAnsi="Arial" w:cs="Arial"/>
          <w:color w:val="000000" w:themeColor="text1"/>
        </w:rPr>
        <w:t>bedot</w:t>
      </w:r>
      <w:proofErr w:type="spellEnd"/>
      <w:r w:rsidRPr="00F767BD">
        <w:rPr>
          <w:rFonts w:ascii="Arial" w:hAnsi="Arial" w:cs="Arial"/>
          <w:color w:val="000000" w:themeColor="text1"/>
        </w:rPr>
        <w:t>, 1904 (</w:t>
      </w:r>
      <w:proofErr w:type="spellStart"/>
      <w:ins w:id="320" w:author="Alex Damian Serrano" w:date="2021-03-09T10:51:00Z">
        <w:r w:rsidR="00771164">
          <w:rPr>
            <w:rFonts w:ascii="Arial" w:hAnsi="Arial" w:cs="Arial"/>
            <w:color w:val="000000" w:themeColor="text1"/>
          </w:rPr>
          <w:t>S</w:t>
        </w:r>
      </w:ins>
      <w:del w:id="321" w:author="Alex Damian Serrano" w:date="2021-03-09T10:51:00Z">
        <w:r w:rsidRPr="00F767BD" w:rsidDel="00771164">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proofErr w:type="spellStart"/>
      <w:ins w:id="322" w:author="Alex Damian Serrano" w:date="2021-03-09T10:51:00Z">
        <w:r w:rsidR="00771164">
          <w:rPr>
            <w:rFonts w:ascii="Arial" w:hAnsi="Arial" w:cs="Arial"/>
            <w:color w:val="000000" w:themeColor="text1"/>
          </w:rPr>
          <w:t>P</w:t>
        </w:r>
      </w:ins>
      <w:del w:id="323" w:author="Alex Damian Serrano" w:date="2021-03-09T10:51:00Z">
        <w:r w:rsidRPr="00F767BD" w:rsidDel="00771164">
          <w:rPr>
            <w:rFonts w:ascii="Arial" w:hAnsi="Arial" w:cs="Arial"/>
            <w:color w:val="000000" w:themeColor="text1"/>
          </w:rPr>
          <w:delText>p</w:delText>
        </w:r>
      </w:del>
      <w:r w:rsidRPr="00F767BD">
        <w:rPr>
          <w:rFonts w:ascii="Arial" w:hAnsi="Arial" w:cs="Arial"/>
          <w:color w:val="000000" w:themeColor="text1"/>
        </w:rPr>
        <w:t>hysonectae</w:t>
      </w:r>
      <w:proofErr w:type="spellEnd"/>
      <w:r w:rsidRPr="00F767BD">
        <w:rPr>
          <w:rFonts w:ascii="Arial" w:hAnsi="Arial" w:cs="Arial"/>
          <w:color w:val="000000" w:themeColor="text1"/>
        </w:rPr>
        <w:t xml:space="preserve">). </w:t>
      </w:r>
      <w:r w:rsidR="00E73AD1" w:rsidRPr="00F767BD">
        <w:rPr>
          <w:rFonts w:ascii="Arial" w:hAnsi="Arial" w:cs="Arial"/>
          <w:color w:val="000000" w:themeColor="text1"/>
        </w:rPr>
        <w:t xml:space="preserve">Bulletin-Natural History Museum Zoology Series </w:t>
      </w:r>
      <w:r w:rsidRPr="00F767BD">
        <w:rPr>
          <w:rFonts w:ascii="Arial" w:hAnsi="Arial" w:cs="Arial"/>
          <w:color w:val="000000" w:themeColor="text1"/>
        </w:rPr>
        <w:t>67:169–82.</w:t>
      </w:r>
    </w:p>
    <w:p w14:paraId="7E1642CE" w14:textId="556CF8F5" w:rsidR="00BA281E" w:rsidRPr="00F767BD" w:rsidRDefault="002550B4" w:rsidP="00F767BD">
      <w:pPr>
        <w:pStyle w:val="Bibliography"/>
        <w:jc w:val="both"/>
        <w:rPr>
          <w:rFonts w:ascii="Arial" w:hAnsi="Arial" w:cs="Arial"/>
          <w:color w:val="000000" w:themeColor="text1"/>
        </w:rPr>
      </w:pPr>
      <w:bookmarkStart w:id="324" w:name="ref-pugh2014review"/>
      <w:bookmarkEnd w:id="319"/>
      <w:r w:rsidRPr="00F767BD">
        <w:rPr>
          <w:rFonts w:ascii="Arial" w:hAnsi="Arial" w:cs="Arial"/>
          <w:color w:val="000000" w:themeColor="text1"/>
        </w:rPr>
        <w:t xml:space="preserve">Pugh P, Baxter E. 2014. A review of the physonect siphonophore genera </w:t>
      </w:r>
      <w:proofErr w:type="spellStart"/>
      <w:ins w:id="325" w:author="Alex Damian Serrano" w:date="2021-03-09T10:50:00Z">
        <w:r w:rsidR="00771164">
          <w:rPr>
            <w:rFonts w:ascii="Arial" w:hAnsi="Arial" w:cs="Arial"/>
            <w:color w:val="000000" w:themeColor="text1"/>
          </w:rPr>
          <w:t>H</w:t>
        </w:r>
      </w:ins>
      <w:del w:id="326" w:author="Alex Damian Serrano" w:date="2021-03-09T10:50:00Z">
        <w:r w:rsidRPr="00F767BD" w:rsidDel="00771164">
          <w:rPr>
            <w:rFonts w:ascii="Arial" w:hAnsi="Arial" w:cs="Arial"/>
            <w:color w:val="000000" w:themeColor="text1"/>
          </w:rPr>
          <w:delText>h</w:delText>
        </w:r>
      </w:del>
      <w:r w:rsidRPr="00F767BD">
        <w:rPr>
          <w:rFonts w:ascii="Arial" w:hAnsi="Arial" w:cs="Arial"/>
          <w:color w:val="000000" w:themeColor="text1"/>
        </w:rPr>
        <w:t>alistemma</w:t>
      </w:r>
      <w:proofErr w:type="spellEnd"/>
      <w:r w:rsidRPr="00F767BD">
        <w:rPr>
          <w:rFonts w:ascii="Arial" w:hAnsi="Arial" w:cs="Arial"/>
          <w:color w:val="000000" w:themeColor="text1"/>
        </w:rPr>
        <w:t xml:space="preserve"> (family </w:t>
      </w:r>
      <w:proofErr w:type="spellStart"/>
      <w:ins w:id="327" w:author="Alex Damian Serrano" w:date="2021-03-09T10:50:00Z">
        <w:r w:rsidR="00771164">
          <w:rPr>
            <w:rFonts w:ascii="Arial" w:hAnsi="Arial" w:cs="Arial"/>
            <w:color w:val="000000" w:themeColor="text1"/>
          </w:rPr>
          <w:t>A</w:t>
        </w:r>
      </w:ins>
      <w:del w:id="328" w:author="Alex Damian Serrano" w:date="2021-03-09T10:50:00Z">
        <w:r w:rsidRPr="00F767BD" w:rsidDel="00771164">
          <w:rPr>
            <w:rFonts w:ascii="Arial" w:hAnsi="Arial" w:cs="Arial"/>
            <w:color w:val="000000" w:themeColor="text1"/>
          </w:rPr>
          <w:delText>a</w:delText>
        </w:r>
      </w:del>
      <w:r w:rsidRPr="00F767BD">
        <w:rPr>
          <w:rFonts w:ascii="Arial" w:hAnsi="Arial" w:cs="Arial"/>
          <w:color w:val="000000" w:themeColor="text1"/>
        </w:rPr>
        <w:t>galmatidae</w:t>
      </w:r>
      <w:proofErr w:type="spellEnd"/>
      <w:r w:rsidRPr="00F767BD">
        <w:rPr>
          <w:rFonts w:ascii="Arial" w:hAnsi="Arial" w:cs="Arial"/>
          <w:color w:val="000000" w:themeColor="text1"/>
        </w:rPr>
        <w:t xml:space="preserve">) and </w:t>
      </w:r>
      <w:proofErr w:type="spellStart"/>
      <w:ins w:id="329" w:author="Alex Damian Serrano" w:date="2021-03-09T10:50:00Z">
        <w:r w:rsidR="00771164">
          <w:rPr>
            <w:rFonts w:ascii="Arial" w:hAnsi="Arial" w:cs="Arial"/>
            <w:color w:val="000000" w:themeColor="text1"/>
          </w:rPr>
          <w:t>S</w:t>
        </w:r>
      </w:ins>
      <w:del w:id="330" w:author="Alex Damian Serrano" w:date="2021-03-09T10:50:00Z">
        <w:r w:rsidRPr="00F767BD" w:rsidDel="00771164">
          <w:rPr>
            <w:rFonts w:ascii="Arial" w:hAnsi="Arial" w:cs="Arial"/>
            <w:color w:val="000000" w:themeColor="text1"/>
          </w:rPr>
          <w:delText>s</w:delText>
        </w:r>
      </w:del>
      <w:r w:rsidRPr="00F767BD">
        <w:rPr>
          <w:rFonts w:ascii="Arial" w:hAnsi="Arial" w:cs="Arial"/>
          <w:color w:val="000000" w:themeColor="text1"/>
        </w:rPr>
        <w:t>tephanomia</w:t>
      </w:r>
      <w:proofErr w:type="spellEnd"/>
      <w:r w:rsidRPr="00F767BD">
        <w:rPr>
          <w:rFonts w:ascii="Arial" w:hAnsi="Arial" w:cs="Arial"/>
          <w:color w:val="000000" w:themeColor="text1"/>
        </w:rPr>
        <w:t xml:space="preserve"> (family </w:t>
      </w:r>
      <w:proofErr w:type="spellStart"/>
      <w:ins w:id="331" w:author="Alex Damian Serrano" w:date="2021-03-09T10:51:00Z">
        <w:r w:rsidR="00771164">
          <w:rPr>
            <w:rFonts w:ascii="Arial" w:hAnsi="Arial" w:cs="Arial"/>
            <w:color w:val="000000" w:themeColor="text1"/>
          </w:rPr>
          <w:t>S</w:t>
        </w:r>
      </w:ins>
      <w:del w:id="332" w:author="Alex Damian Serrano" w:date="2021-03-09T10:51:00Z">
        <w:r w:rsidRPr="00F767BD" w:rsidDel="00771164">
          <w:rPr>
            <w:rFonts w:ascii="Arial" w:hAnsi="Arial" w:cs="Arial"/>
            <w:color w:val="000000" w:themeColor="text1"/>
          </w:rPr>
          <w:delText>s</w:delText>
        </w:r>
      </w:del>
      <w:r w:rsidRPr="00F767BD">
        <w:rPr>
          <w:rFonts w:ascii="Arial" w:hAnsi="Arial" w:cs="Arial"/>
          <w:color w:val="000000" w:themeColor="text1"/>
        </w:rPr>
        <w:t>tephanomiidae</w:t>
      </w:r>
      <w:proofErr w:type="spellEnd"/>
      <w:r w:rsidRPr="00F767BD">
        <w:rPr>
          <w:rFonts w:ascii="Arial" w:hAnsi="Arial" w:cs="Arial"/>
          <w:color w:val="000000" w:themeColor="text1"/>
        </w:rPr>
        <w:t>). Zootaxa 3897:1–111.</w:t>
      </w:r>
    </w:p>
    <w:p w14:paraId="370DE03B" w14:textId="77777777" w:rsidR="00BA281E" w:rsidRPr="00F767BD" w:rsidRDefault="002550B4" w:rsidP="00F767BD">
      <w:pPr>
        <w:pStyle w:val="Bibliography"/>
        <w:jc w:val="both"/>
        <w:rPr>
          <w:rFonts w:ascii="Arial" w:hAnsi="Arial" w:cs="Arial"/>
          <w:color w:val="000000" w:themeColor="text1"/>
        </w:rPr>
      </w:pPr>
      <w:bookmarkStart w:id="333" w:name="ref-pugh2010three"/>
      <w:bookmarkEnd w:id="324"/>
      <w:r w:rsidRPr="00F767BD">
        <w:rPr>
          <w:rFonts w:ascii="Arial" w:hAnsi="Arial" w:cs="Arial"/>
          <w:color w:val="000000" w:themeColor="text1"/>
        </w:rPr>
        <w:t>Pugh P, Haddock S. 2010. Three new species of remosiid siphonophore (siphonophora: Physonectae). Journal of the Marine Biological Association of the United Kingdom 90:1119–43.</w:t>
      </w:r>
    </w:p>
    <w:p w14:paraId="2A6019F7" w14:textId="2EFEB1B1" w:rsidR="00BA281E" w:rsidRPr="00F767BD" w:rsidRDefault="002550B4" w:rsidP="00F767BD">
      <w:pPr>
        <w:pStyle w:val="Bibliography"/>
        <w:jc w:val="both"/>
        <w:rPr>
          <w:rFonts w:ascii="Arial" w:hAnsi="Arial" w:cs="Arial"/>
          <w:color w:val="000000" w:themeColor="text1"/>
        </w:rPr>
      </w:pPr>
      <w:bookmarkStart w:id="334" w:name="ref-pugh1986new"/>
      <w:bookmarkEnd w:id="333"/>
      <w:r w:rsidRPr="00F767BD">
        <w:rPr>
          <w:rFonts w:ascii="Arial" w:hAnsi="Arial" w:cs="Arial"/>
          <w:color w:val="000000" w:themeColor="text1"/>
        </w:rPr>
        <w:t xml:space="preserve">Pugh P, Harbison G. 1986. New observations on a rare physonect siphonophore, </w:t>
      </w:r>
      <w:proofErr w:type="spellStart"/>
      <w:ins w:id="335" w:author="Alex Damian Serrano" w:date="2021-03-09T10:54:00Z">
        <w:r w:rsidR="00D334AE">
          <w:rPr>
            <w:rFonts w:ascii="Arial" w:hAnsi="Arial" w:cs="Arial"/>
            <w:color w:val="000000" w:themeColor="text1"/>
          </w:rPr>
          <w:t>L</w:t>
        </w:r>
      </w:ins>
      <w:del w:id="336" w:author="Alex Damian Serrano" w:date="2021-03-09T10:54:00Z">
        <w:r w:rsidRPr="00F767BD" w:rsidDel="00D334AE">
          <w:rPr>
            <w:rFonts w:ascii="Arial" w:hAnsi="Arial" w:cs="Arial"/>
            <w:color w:val="000000" w:themeColor="text1"/>
          </w:rPr>
          <w:delText>l</w:delText>
        </w:r>
      </w:del>
      <w:r w:rsidRPr="00F767BD">
        <w:rPr>
          <w:rFonts w:ascii="Arial" w:hAnsi="Arial" w:cs="Arial"/>
          <w:color w:val="000000" w:themeColor="text1"/>
        </w:rPr>
        <w:t>ychnagalma</w:t>
      </w:r>
      <w:proofErr w:type="spellEnd"/>
      <w:r w:rsidRPr="00F767BD">
        <w:rPr>
          <w:rFonts w:ascii="Arial" w:hAnsi="Arial" w:cs="Arial"/>
          <w:color w:val="000000" w:themeColor="text1"/>
        </w:rPr>
        <w:t xml:space="preserve"> utricularia (</w:t>
      </w:r>
      <w:ins w:id="337" w:author="Alex Damian Serrano" w:date="2021-03-09T10:54:00Z">
        <w:r w:rsidR="00D334AE">
          <w:rPr>
            <w:rFonts w:ascii="Arial" w:hAnsi="Arial" w:cs="Arial"/>
            <w:color w:val="000000" w:themeColor="text1"/>
          </w:rPr>
          <w:t>C</w:t>
        </w:r>
      </w:ins>
      <w:del w:id="338" w:author="Alex Damian Serrano" w:date="2021-03-09T10:54:00Z">
        <w:r w:rsidRPr="00F767BD" w:rsidDel="00D334AE">
          <w:rPr>
            <w:rFonts w:ascii="Arial" w:hAnsi="Arial" w:cs="Arial"/>
            <w:color w:val="000000" w:themeColor="text1"/>
          </w:rPr>
          <w:delText>c</w:delText>
        </w:r>
      </w:del>
      <w:r w:rsidRPr="00F767BD">
        <w:rPr>
          <w:rFonts w:ascii="Arial" w:hAnsi="Arial" w:cs="Arial"/>
          <w:color w:val="000000" w:themeColor="text1"/>
        </w:rPr>
        <w:t>laus, 1879). Journal of the Marine Biological Association of the United Kingdom 66:695–710.</w:t>
      </w:r>
    </w:p>
    <w:p w14:paraId="43D0ED1A" w14:textId="14536E6A" w:rsidR="00BA281E" w:rsidRPr="00F767BD" w:rsidRDefault="002550B4" w:rsidP="00F767BD">
      <w:pPr>
        <w:pStyle w:val="Bibliography"/>
        <w:jc w:val="both"/>
        <w:rPr>
          <w:rFonts w:ascii="Arial" w:hAnsi="Arial" w:cs="Arial"/>
          <w:color w:val="000000" w:themeColor="text1"/>
        </w:rPr>
      </w:pPr>
      <w:bookmarkStart w:id="339" w:name="ref-pugh1988two"/>
      <w:bookmarkEnd w:id="334"/>
      <w:r w:rsidRPr="00F767BD">
        <w:rPr>
          <w:rFonts w:ascii="Arial" w:hAnsi="Arial" w:cs="Arial"/>
          <w:color w:val="000000" w:themeColor="text1"/>
        </w:rPr>
        <w:t>Pugh P, Youngbluth M. 1988. Two new species of prayine siphonophore (</w:t>
      </w:r>
      <w:proofErr w:type="spellStart"/>
      <w:ins w:id="340" w:author="Alex Damian Serrano" w:date="2021-03-09T10:54:00Z">
        <w:r w:rsidR="00D334AE">
          <w:rPr>
            <w:rFonts w:ascii="Arial" w:hAnsi="Arial" w:cs="Arial"/>
            <w:color w:val="000000" w:themeColor="text1"/>
          </w:rPr>
          <w:t>C</w:t>
        </w:r>
      </w:ins>
      <w:del w:id="341" w:author="Alex Damian Serrano" w:date="2021-03-09T10:54:00Z">
        <w:r w:rsidRPr="00F767BD" w:rsidDel="00D334AE">
          <w:rPr>
            <w:rFonts w:ascii="Arial" w:hAnsi="Arial" w:cs="Arial"/>
            <w:color w:val="000000" w:themeColor="text1"/>
          </w:rPr>
          <w:delText>c</w:delText>
        </w:r>
      </w:del>
      <w:r w:rsidRPr="00F767BD">
        <w:rPr>
          <w:rFonts w:ascii="Arial" w:hAnsi="Arial" w:cs="Arial"/>
          <w:color w:val="000000" w:themeColor="text1"/>
        </w:rPr>
        <w:t>alycophorae</w:t>
      </w:r>
      <w:proofErr w:type="spellEnd"/>
      <w:r w:rsidRPr="00F767BD">
        <w:rPr>
          <w:rFonts w:ascii="Arial" w:hAnsi="Arial" w:cs="Arial"/>
          <w:color w:val="000000" w:themeColor="text1"/>
        </w:rPr>
        <w:t xml:space="preserve">, </w:t>
      </w:r>
      <w:proofErr w:type="spellStart"/>
      <w:ins w:id="342" w:author="Alex Damian Serrano" w:date="2021-03-09T10:54:00Z">
        <w:r w:rsidR="00D334AE">
          <w:rPr>
            <w:rFonts w:ascii="Arial" w:hAnsi="Arial" w:cs="Arial"/>
            <w:color w:val="000000" w:themeColor="text1"/>
          </w:rPr>
          <w:t>P</w:t>
        </w:r>
      </w:ins>
      <w:del w:id="343" w:author="Alex Damian Serrano" w:date="2021-03-09T10:54:00Z">
        <w:r w:rsidRPr="00F767BD" w:rsidDel="00D334AE">
          <w:rPr>
            <w:rFonts w:ascii="Arial" w:hAnsi="Arial" w:cs="Arial"/>
            <w:color w:val="000000" w:themeColor="text1"/>
          </w:rPr>
          <w:delText>p</w:delText>
        </w:r>
      </w:del>
      <w:r w:rsidRPr="00F767BD">
        <w:rPr>
          <w:rFonts w:ascii="Arial" w:hAnsi="Arial" w:cs="Arial"/>
          <w:color w:val="000000" w:themeColor="text1"/>
        </w:rPr>
        <w:t>rayidae</w:t>
      </w:r>
      <w:proofErr w:type="spellEnd"/>
      <w:r w:rsidRPr="00F767BD">
        <w:rPr>
          <w:rFonts w:ascii="Arial" w:hAnsi="Arial" w:cs="Arial"/>
          <w:color w:val="000000" w:themeColor="text1"/>
        </w:rPr>
        <w:t xml:space="preserve">) collected by the submersibles </w:t>
      </w:r>
      <w:ins w:id="344" w:author="Alex Damian Serrano" w:date="2021-03-09T10:54:00Z">
        <w:r w:rsidR="00D334AE">
          <w:rPr>
            <w:rFonts w:ascii="Arial" w:hAnsi="Arial" w:cs="Arial"/>
            <w:color w:val="000000" w:themeColor="text1"/>
          </w:rPr>
          <w:t>J</w:t>
        </w:r>
      </w:ins>
      <w:del w:id="345" w:author="Alex Damian Serrano" w:date="2021-03-09T10:54:00Z">
        <w:r w:rsidRPr="00F767BD" w:rsidDel="00D334AE">
          <w:rPr>
            <w:rFonts w:ascii="Arial" w:hAnsi="Arial" w:cs="Arial"/>
            <w:color w:val="000000" w:themeColor="text1"/>
          </w:rPr>
          <w:delText>j</w:delText>
        </w:r>
      </w:del>
      <w:r w:rsidRPr="00F767BD">
        <w:rPr>
          <w:rFonts w:ascii="Arial" w:hAnsi="Arial" w:cs="Arial"/>
          <w:color w:val="000000" w:themeColor="text1"/>
        </w:rPr>
        <w:t>ohnson-</w:t>
      </w:r>
      <w:ins w:id="346" w:author="Alex Damian Serrano" w:date="2021-03-09T10:54:00Z">
        <w:r w:rsidR="00D334AE">
          <w:rPr>
            <w:rFonts w:ascii="Arial" w:hAnsi="Arial" w:cs="Arial"/>
            <w:color w:val="000000" w:themeColor="text1"/>
          </w:rPr>
          <w:t>S</w:t>
        </w:r>
      </w:ins>
      <w:del w:id="347" w:author="Alex Damian Serrano" w:date="2021-03-09T10:54:00Z">
        <w:r w:rsidRPr="00F767BD" w:rsidDel="00D334AE">
          <w:rPr>
            <w:rFonts w:ascii="Arial" w:hAnsi="Arial" w:cs="Arial"/>
            <w:color w:val="000000" w:themeColor="text1"/>
          </w:rPr>
          <w:delText>s</w:delText>
        </w:r>
      </w:del>
      <w:r w:rsidRPr="00F767BD">
        <w:rPr>
          <w:rFonts w:ascii="Arial" w:hAnsi="Arial" w:cs="Arial"/>
          <w:color w:val="000000" w:themeColor="text1"/>
        </w:rPr>
        <w:t>ea-</w:t>
      </w:r>
      <w:ins w:id="348" w:author="Alex Damian Serrano" w:date="2021-03-09T10:54:00Z">
        <w:r w:rsidR="00D334AE">
          <w:rPr>
            <w:rFonts w:ascii="Arial" w:hAnsi="Arial" w:cs="Arial"/>
            <w:color w:val="000000" w:themeColor="text1"/>
          </w:rPr>
          <w:t>L</w:t>
        </w:r>
      </w:ins>
      <w:del w:id="349" w:author="Alex Damian Serrano" w:date="2021-03-09T10:54:00Z">
        <w:r w:rsidRPr="00F767BD" w:rsidDel="00D334AE">
          <w:rPr>
            <w:rFonts w:ascii="Arial" w:hAnsi="Arial" w:cs="Arial"/>
            <w:color w:val="000000" w:themeColor="text1"/>
          </w:rPr>
          <w:delText>l</w:delText>
        </w:r>
      </w:del>
      <w:r w:rsidRPr="00F767BD">
        <w:rPr>
          <w:rFonts w:ascii="Arial" w:hAnsi="Arial" w:cs="Arial"/>
          <w:color w:val="000000" w:themeColor="text1"/>
        </w:rPr>
        <w:t xml:space="preserve">ink </w:t>
      </w:r>
      <w:ins w:id="350" w:author="Alex Damian Serrano" w:date="2021-03-09T10:54:00Z">
        <w:r w:rsidR="00D334AE">
          <w:rPr>
            <w:rFonts w:ascii="Arial" w:hAnsi="Arial" w:cs="Arial"/>
            <w:color w:val="000000" w:themeColor="text1"/>
          </w:rPr>
          <w:t>I</w:t>
        </w:r>
      </w:ins>
      <w:del w:id="351" w:author="Alex Damian Serrano" w:date="2021-03-09T10:54:00Z">
        <w:r w:rsidRPr="00F767BD" w:rsidDel="00D334AE">
          <w:rPr>
            <w:rFonts w:ascii="Arial" w:hAnsi="Arial" w:cs="Arial"/>
            <w:color w:val="000000" w:themeColor="text1"/>
          </w:rPr>
          <w:delText>i</w:delText>
        </w:r>
      </w:del>
      <w:r w:rsidRPr="00F767BD">
        <w:rPr>
          <w:rFonts w:ascii="Arial" w:hAnsi="Arial" w:cs="Arial"/>
          <w:color w:val="000000" w:themeColor="text1"/>
        </w:rPr>
        <w:t xml:space="preserve"> and </w:t>
      </w:r>
      <w:ins w:id="352" w:author="Alex Damian Serrano" w:date="2021-03-09T10:54:00Z">
        <w:r w:rsidR="00D334AE">
          <w:rPr>
            <w:rFonts w:ascii="Arial" w:hAnsi="Arial" w:cs="Arial"/>
            <w:color w:val="000000" w:themeColor="text1"/>
          </w:rPr>
          <w:t>II</w:t>
        </w:r>
      </w:ins>
      <w:del w:id="353" w:author="Alex Damian Serrano" w:date="2021-03-09T10:54:00Z">
        <w:r w:rsidRPr="00F767BD" w:rsidDel="00D334AE">
          <w:rPr>
            <w:rFonts w:ascii="Arial" w:hAnsi="Arial" w:cs="Arial"/>
            <w:color w:val="000000" w:themeColor="text1"/>
          </w:rPr>
          <w:delText>ii</w:delText>
        </w:r>
      </w:del>
      <w:r w:rsidRPr="00F767BD">
        <w:rPr>
          <w:rFonts w:ascii="Arial" w:hAnsi="Arial" w:cs="Arial"/>
          <w:color w:val="000000" w:themeColor="text1"/>
        </w:rPr>
        <w:t>. Journal of Plankton Research 10:637–57.</w:t>
      </w:r>
    </w:p>
    <w:p w14:paraId="4124C627" w14:textId="77777777" w:rsidR="00BA281E" w:rsidRPr="00F767BD" w:rsidRDefault="002550B4" w:rsidP="00F767BD">
      <w:pPr>
        <w:pStyle w:val="Bibliography"/>
        <w:jc w:val="both"/>
        <w:rPr>
          <w:rFonts w:ascii="Arial" w:hAnsi="Arial" w:cs="Arial"/>
          <w:color w:val="000000" w:themeColor="text1"/>
        </w:rPr>
      </w:pPr>
      <w:bookmarkStart w:id="354" w:name="ref-purcell1981dietary"/>
      <w:bookmarkEnd w:id="339"/>
      <w:r w:rsidRPr="00F767BD">
        <w:rPr>
          <w:rFonts w:ascii="Arial" w:hAnsi="Arial" w:cs="Arial"/>
          <w:color w:val="000000" w:themeColor="text1"/>
        </w:rPr>
        <w:t>Purcell J. 1981. Dietary composition and diel feeding patterns of epipelagic siphonophores. Marine Biology 65:83–90.</w:t>
      </w:r>
    </w:p>
    <w:p w14:paraId="3AD2997D" w14:textId="54138114" w:rsidR="00BA281E" w:rsidRPr="00F767BD" w:rsidRDefault="002550B4" w:rsidP="00F767BD">
      <w:pPr>
        <w:pStyle w:val="Bibliography"/>
        <w:jc w:val="both"/>
        <w:rPr>
          <w:rFonts w:ascii="Arial" w:hAnsi="Arial" w:cs="Arial"/>
          <w:color w:val="000000" w:themeColor="text1"/>
        </w:rPr>
      </w:pPr>
      <w:bookmarkStart w:id="355" w:name="ref-purcell1984functions"/>
      <w:bookmarkEnd w:id="354"/>
      <w:r w:rsidRPr="00F767BD">
        <w:rPr>
          <w:rFonts w:ascii="Arial" w:hAnsi="Arial" w:cs="Arial"/>
          <w:color w:val="000000" w:themeColor="text1"/>
        </w:rPr>
        <w:t>Purcell JE. 1984. The functions of nematocysts in prey capture by epipelagic siphonophores (</w:t>
      </w:r>
      <w:proofErr w:type="spellStart"/>
      <w:ins w:id="356" w:author="Alex Damian Serrano" w:date="2021-03-09T10:54:00Z">
        <w:r w:rsidR="00D334AE">
          <w:rPr>
            <w:rFonts w:ascii="Arial" w:hAnsi="Arial" w:cs="Arial"/>
            <w:color w:val="000000" w:themeColor="text1"/>
          </w:rPr>
          <w:t>C</w:t>
        </w:r>
      </w:ins>
      <w:del w:id="357" w:author="Alex Damian Serrano" w:date="2021-03-09T10:54:00Z">
        <w:r w:rsidRPr="00F767BD" w:rsidDel="00D334AE">
          <w:rPr>
            <w:rFonts w:ascii="Arial" w:hAnsi="Arial" w:cs="Arial"/>
            <w:color w:val="000000" w:themeColor="text1"/>
          </w:rPr>
          <w:delText>c</w:delText>
        </w:r>
      </w:del>
      <w:r w:rsidRPr="00F767BD">
        <w:rPr>
          <w:rFonts w:ascii="Arial" w:hAnsi="Arial" w:cs="Arial"/>
          <w:color w:val="000000" w:themeColor="text1"/>
        </w:rPr>
        <w:t>oelenterata</w:t>
      </w:r>
      <w:proofErr w:type="spellEnd"/>
      <w:r w:rsidRPr="00F767BD">
        <w:rPr>
          <w:rFonts w:ascii="Arial" w:hAnsi="Arial" w:cs="Arial"/>
          <w:color w:val="000000" w:themeColor="text1"/>
        </w:rPr>
        <w:t xml:space="preserve">, </w:t>
      </w:r>
      <w:ins w:id="358" w:author="Alex Damian Serrano" w:date="2021-03-09T10:54:00Z">
        <w:r w:rsidR="00D334AE">
          <w:rPr>
            <w:rFonts w:ascii="Arial" w:hAnsi="Arial" w:cs="Arial"/>
            <w:color w:val="000000" w:themeColor="text1"/>
          </w:rPr>
          <w:t>H</w:t>
        </w:r>
      </w:ins>
      <w:del w:id="359" w:author="Alex Damian Serrano" w:date="2021-03-09T10:54:00Z">
        <w:r w:rsidRPr="00F767BD" w:rsidDel="00D334AE">
          <w:rPr>
            <w:rFonts w:ascii="Arial" w:hAnsi="Arial" w:cs="Arial"/>
            <w:color w:val="000000" w:themeColor="text1"/>
          </w:rPr>
          <w:delText>h</w:delText>
        </w:r>
      </w:del>
      <w:r w:rsidRPr="00F767BD">
        <w:rPr>
          <w:rFonts w:ascii="Arial" w:hAnsi="Arial" w:cs="Arial"/>
          <w:color w:val="000000" w:themeColor="text1"/>
        </w:rPr>
        <w:t>ydrozoa). The Biological Bulletin 166:310–27.</w:t>
      </w:r>
    </w:p>
    <w:p w14:paraId="3C5729A6" w14:textId="77777777" w:rsidR="00BA281E" w:rsidRPr="00F767BD" w:rsidRDefault="002550B4" w:rsidP="00F767BD">
      <w:pPr>
        <w:pStyle w:val="Bibliography"/>
        <w:jc w:val="both"/>
        <w:rPr>
          <w:rFonts w:ascii="Arial" w:hAnsi="Arial" w:cs="Arial"/>
          <w:color w:val="000000" w:themeColor="text1"/>
        </w:rPr>
      </w:pPr>
      <w:bookmarkStart w:id="360" w:name="ref-revell2012phytools"/>
      <w:bookmarkEnd w:id="355"/>
      <w:r w:rsidRPr="00F767BD">
        <w:rPr>
          <w:rFonts w:ascii="Arial" w:hAnsi="Arial" w:cs="Arial"/>
          <w:color w:val="000000" w:themeColor="text1"/>
        </w:rPr>
        <w:t>Revell LJ. 2012. Phytools: An r package for phylogenetic comparative biology (and other things). Methods in Ecology and Evolution 3:217–23.</w:t>
      </w:r>
    </w:p>
    <w:p w14:paraId="76E5ABF4" w14:textId="77777777" w:rsidR="00BA281E" w:rsidRPr="00F767BD" w:rsidRDefault="002550B4" w:rsidP="00F767BD">
      <w:pPr>
        <w:pStyle w:val="Bibliography"/>
        <w:jc w:val="both"/>
        <w:rPr>
          <w:rFonts w:ascii="Arial" w:hAnsi="Arial" w:cs="Arial"/>
          <w:color w:val="000000" w:themeColor="text1"/>
        </w:rPr>
      </w:pPr>
      <w:bookmarkStart w:id="361" w:name="ref-revell2014rphylip"/>
      <w:bookmarkEnd w:id="360"/>
      <w:r w:rsidRPr="00F767BD">
        <w:rPr>
          <w:rFonts w:ascii="Arial" w:hAnsi="Arial" w:cs="Arial"/>
          <w:color w:val="000000" w:themeColor="text1"/>
        </w:rPr>
        <w:t>Revell LJ, Chamberlain SA. 2014. Rphylip: An r interface for phylip. Methods in Ecology and Evolution 5:976–81.</w:t>
      </w:r>
    </w:p>
    <w:p w14:paraId="6402A9FF" w14:textId="59326A96" w:rsidR="00BA281E" w:rsidRPr="00F767BD" w:rsidRDefault="002550B4" w:rsidP="00F767BD">
      <w:pPr>
        <w:pStyle w:val="Bibliography"/>
        <w:jc w:val="both"/>
        <w:rPr>
          <w:rFonts w:ascii="Arial" w:hAnsi="Arial" w:cs="Arial"/>
          <w:color w:val="000000" w:themeColor="text1"/>
        </w:rPr>
      </w:pPr>
      <w:bookmarkStart w:id="362" w:name="ref-siebert2013re"/>
      <w:bookmarkEnd w:id="361"/>
      <w:r w:rsidRPr="00F767BD">
        <w:rPr>
          <w:rFonts w:ascii="Arial" w:hAnsi="Arial" w:cs="Arial"/>
          <w:color w:val="000000" w:themeColor="text1"/>
        </w:rPr>
        <w:t xml:space="preserve">Siebert S, Pugh PR, Haddock SH, Dunn CW. 2013. Re-evaluation of characters in </w:t>
      </w:r>
      <w:proofErr w:type="spellStart"/>
      <w:ins w:id="363" w:author="Alex Damian Serrano" w:date="2021-03-09T10:54:00Z">
        <w:r w:rsidR="00D334AE">
          <w:rPr>
            <w:rFonts w:ascii="Arial" w:hAnsi="Arial" w:cs="Arial"/>
            <w:color w:val="000000" w:themeColor="text1"/>
          </w:rPr>
          <w:t>A</w:t>
        </w:r>
      </w:ins>
      <w:del w:id="364" w:author="Alex Damian Serrano" w:date="2021-03-09T10:54:00Z">
        <w:r w:rsidRPr="00F767BD" w:rsidDel="00D334AE">
          <w:rPr>
            <w:rFonts w:ascii="Arial" w:hAnsi="Arial" w:cs="Arial"/>
            <w:color w:val="000000" w:themeColor="text1"/>
          </w:rPr>
          <w:delText>a</w:delText>
        </w:r>
      </w:del>
      <w:r w:rsidRPr="00F767BD">
        <w:rPr>
          <w:rFonts w:ascii="Arial" w:hAnsi="Arial" w:cs="Arial"/>
          <w:color w:val="000000" w:themeColor="text1"/>
        </w:rPr>
        <w:t>polemiidae</w:t>
      </w:r>
      <w:proofErr w:type="spellEnd"/>
      <w:r w:rsidRPr="00F767BD">
        <w:rPr>
          <w:rFonts w:ascii="Arial" w:hAnsi="Arial" w:cs="Arial"/>
          <w:color w:val="000000" w:themeColor="text1"/>
        </w:rPr>
        <w:t xml:space="preserve"> (</w:t>
      </w:r>
      <w:proofErr w:type="spellStart"/>
      <w:ins w:id="365" w:author="Alex Damian Serrano" w:date="2021-03-09T10:54:00Z">
        <w:r w:rsidR="00D334AE">
          <w:rPr>
            <w:rFonts w:ascii="Arial" w:hAnsi="Arial" w:cs="Arial"/>
            <w:color w:val="000000" w:themeColor="text1"/>
          </w:rPr>
          <w:t>S</w:t>
        </w:r>
      </w:ins>
      <w:del w:id="366" w:author="Alex Damian Serrano" w:date="2021-03-09T10:54:00Z">
        <w:r w:rsidRPr="00F767BD" w:rsidDel="00D334AE">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with description of two new species from </w:t>
      </w:r>
      <w:ins w:id="367" w:author="Alex Damian Serrano" w:date="2021-03-09T10:54:00Z">
        <w:r w:rsidR="00D334AE">
          <w:rPr>
            <w:rFonts w:ascii="Arial" w:hAnsi="Arial" w:cs="Arial"/>
            <w:color w:val="000000" w:themeColor="text1"/>
          </w:rPr>
          <w:t>M</w:t>
        </w:r>
      </w:ins>
      <w:del w:id="368" w:author="Alex Damian Serrano" w:date="2021-03-09T10:54:00Z">
        <w:r w:rsidRPr="00F767BD" w:rsidDel="00D334AE">
          <w:rPr>
            <w:rFonts w:ascii="Arial" w:hAnsi="Arial" w:cs="Arial"/>
            <w:color w:val="000000" w:themeColor="text1"/>
          </w:rPr>
          <w:delText>m</w:delText>
        </w:r>
      </w:del>
      <w:r w:rsidRPr="00F767BD">
        <w:rPr>
          <w:rFonts w:ascii="Arial" w:hAnsi="Arial" w:cs="Arial"/>
          <w:color w:val="000000" w:themeColor="text1"/>
        </w:rPr>
        <w:t xml:space="preserve">onterey </w:t>
      </w:r>
      <w:ins w:id="369" w:author="Alex Damian Serrano" w:date="2021-03-09T10:54:00Z">
        <w:r w:rsidR="00D334AE">
          <w:rPr>
            <w:rFonts w:ascii="Arial" w:hAnsi="Arial" w:cs="Arial"/>
            <w:color w:val="000000" w:themeColor="text1"/>
          </w:rPr>
          <w:t>B</w:t>
        </w:r>
      </w:ins>
      <w:del w:id="370" w:author="Alex Damian Serrano" w:date="2021-03-09T10:54:00Z">
        <w:r w:rsidRPr="00F767BD" w:rsidDel="00D334AE">
          <w:rPr>
            <w:rFonts w:ascii="Arial" w:hAnsi="Arial" w:cs="Arial"/>
            <w:color w:val="000000" w:themeColor="text1"/>
          </w:rPr>
          <w:delText>b</w:delText>
        </w:r>
      </w:del>
      <w:r w:rsidRPr="00F767BD">
        <w:rPr>
          <w:rFonts w:ascii="Arial" w:hAnsi="Arial" w:cs="Arial"/>
          <w:color w:val="000000" w:themeColor="text1"/>
        </w:rPr>
        <w:t xml:space="preserve">ay, </w:t>
      </w:r>
      <w:ins w:id="371" w:author="Alex Damian Serrano" w:date="2021-03-09T10:55:00Z">
        <w:r w:rsidR="00D334AE">
          <w:rPr>
            <w:rFonts w:ascii="Arial" w:hAnsi="Arial" w:cs="Arial"/>
            <w:color w:val="000000" w:themeColor="text1"/>
          </w:rPr>
          <w:t>C</w:t>
        </w:r>
      </w:ins>
      <w:del w:id="372" w:author="Alex Damian Serrano" w:date="2021-03-09T10:55:00Z">
        <w:r w:rsidRPr="00F767BD" w:rsidDel="00D334AE">
          <w:rPr>
            <w:rFonts w:ascii="Arial" w:hAnsi="Arial" w:cs="Arial"/>
            <w:color w:val="000000" w:themeColor="text1"/>
          </w:rPr>
          <w:delText>c</w:delText>
        </w:r>
      </w:del>
      <w:r w:rsidRPr="00F767BD">
        <w:rPr>
          <w:rFonts w:ascii="Arial" w:hAnsi="Arial" w:cs="Arial"/>
          <w:color w:val="000000" w:themeColor="text1"/>
        </w:rPr>
        <w:t>alifornia. Zootaxa 3702:201–32.</w:t>
      </w:r>
    </w:p>
    <w:p w14:paraId="55408D4D" w14:textId="77777777" w:rsidR="00BA281E" w:rsidRPr="00F767BD" w:rsidRDefault="002550B4" w:rsidP="00F767BD">
      <w:pPr>
        <w:pStyle w:val="Bibliography"/>
        <w:jc w:val="both"/>
        <w:rPr>
          <w:rFonts w:ascii="Arial" w:hAnsi="Arial" w:cs="Arial"/>
          <w:color w:val="000000" w:themeColor="text1"/>
        </w:rPr>
      </w:pPr>
      <w:bookmarkStart w:id="373" w:name="ref-skaer1988formation"/>
      <w:bookmarkEnd w:id="362"/>
      <w:r w:rsidRPr="00F767BD">
        <w:rPr>
          <w:rFonts w:ascii="Arial" w:hAnsi="Arial" w:cs="Arial"/>
          <w:color w:val="000000" w:themeColor="text1"/>
        </w:rPr>
        <w:t>Skaer R. 1988. The formation of cnidocyte patterns in siphonophores Academic Press New York.</w:t>
      </w:r>
    </w:p>
    <w:p w14:paraId="2879B1DE" w14:textId="77777777" w:rsidR="00BA281E" w:rsidRPr="00F767BD" w:rsidRDefault="002550B4" w:rsidP="00F767BD">
      <w:pPr>
        <w:pStyle w:val="Bibliography"/>
        <w:jc w:val="both"/>
        <w:rPr>
          <w:rFonts w:ascii="Arial" w:hAnsi="Arial" w:cs="Arial"/>
          <w:color w:val="000000" w:themeColor="text1"/>
        </w:rPr>
      </w:pPr>
      <w:bookmarkStart w:id="374" w:name="ref-skaer1991remodelling"/>
      <w:bookmarkEnd w:id="373"/>
      <w:r w:rsidRPr="00F767BD">
        <w:rPr>
          <w:rFonts w:ascii="Arial" w:hAnsi="Arial" w:cs="Arial"/>
          <w:color w:val="000000" w:themeColor="text1"/>
        </w:rPr>
        <w:t>Skaer R. 1991. Remodelling during the development of nematocysts in a siphonophore. In: Hydrobiologia Springer. pp. 685–89.</w:t>
      </w:r>
    </w:p>
    <w:p w14:paraId="5FA964E4" w14:textId="27C9A103" w:rsidR="00BA281E" w:rsidRPr="00F767BD" w:rsidRDefault="002550B4" w:rsidP="00F767BD">
      <w:pPr>
        <w:pStyle w:val="Bibliography"/>
        <w:jc w:val="both"/>
        <w:rPr>
          <w:rFonts w:ascii="Arial" w:hAnsi="Arial" w:cs="Arial"/>
          <w:color w:val="000000" w:themeColor="text1"/>
        </w:rPr>
      </w:pPr>
      <w:bookmarkStart w:id="375" w:name="ref-sugiura1978further"/>
      <w:bookmarkEnd w:id="374"/>
      <w:r w:rsidRPr="00F767BD">
        <w:rPr>
          <w:rFonts w:ascii="Arial" w:hAnsi="Arial" w:cs="Arial"/>
          <w:color w:val="000000" w:themeColor="text1"/>
        </w:rPr>
        <w:t xml:space="preserve">Sugiura N. 1978. Further analysts of the data by </w:t>
      </w:r>
      <w:ins w:id="376" w:author="Alex Damian Serrano" w:date="2021-03-09T10:55:00Z">
        <w:r w:rsidR="00D334AE">
          <w:rPr>
            <w:rFonts w:ascii="Arial" w:hAnsi="Arial" w:cs="Arial"/>
            <w:color w:val="000000" w:themeColor="text1"/>
          </w:rPr>
          <w:t>A</w:t>
        </w:r>
      </w:ins>
      <w:del w:id="377" w:author="Alex Damian Serrano" w:date="2021-03-09T10:55:00Z">
        <w:r w:rsidRPr="00F767BD" w:rsidDel="00D334AE">
          <w:rPr>
            <w:rFonts w:ascii="Arial" w:hAnsi="Arial" w:cs="Arial"/>
            <w:color w:val="000000" w:themeColor="text1"/>
          </w:rPr>
          <w:delText>a</w:delText>
        </w:r>
      </w:del>
      <w:r w:rsidRPr="00F767BD">
        <w:rPr>
          <w:rFonts w:ascii="Arial" w:hAnsi="Arial" w:cs="Arial"/>
          <w:color w:val="000000" w:themeColor="text1"/>
        </w:rPr>
        <w:t xml:space="preserve">kaike’s </w:t>
      </w:r>
      <w:ins w:id="378" w:author="Alex Damian Serrano" w:date="2021-03-09T10:55:00Z">
        <w:r w:rsidR="00D334AE">
          <w:rPr>
            <w:rFonts w:ascii="Arial" w:hAnsi="Arial" w:cs="Arial"/>
            <w:color w:val="000000" w:themeColor="text1"/>
          </w:rPr>
          <w:t>I</w:t>
        </w:r>
      </w:ins>
      <w:del w:id="379" w:author="Alex Damian Serrano" w:date="2021-03-09T10:55:00Z">
        <w:r w:rsidRPr="00F767BD" w:rsidDel="00D334AE">
          <w:rPr>
            <w:rFonts w:ascii="Arial" w:hAnsi="Arial" w:cs="Arial"/>
            <w:color w:val="000000" w:themeColor="text1"/>
          </w:rPr>
          <w:delText>i</w:delText>
        </w:r>
      </w:del>
      <w:r w:rsidRPr="00F767BD">
        <w:rPr>
          <w:rFonts w:ascii="Arial" w:hAnsi="Arial" w:cs="Arial"/>
          <w:color w:val="000000" w:themeColor="text1"/>
        </w:rPr>
        <w:t xml:space="preserve">nformation </w:t>
      </w:r>
      <w:ins w:id="380" w:author="Alex Damian Serrano" w:date="2021-03-09T10:55:00Z">
        <w:r w:rsidR="00D334AE">
          <w:rPr>
            <w:rFonts w:ascii="Arial" w:hAnsi="Arial" w:cs="Arial"/>
            <w:color w:val="000000" w:themeColor="text1"/>
          </w:rPr>
          <w:t>C</w:t>
        </w:r>
      </w:ins>
      <w:del w:id="381" w:author="Alex Damian Serrano" w:date="2021-03-09T10:55:00Z">
        <w:r w:rsidRPr="00F767BD" w:rsidDel="00D334AE">
          <w:rPr>
            <w:rFonts w:ascii="Arial" w:hAnsi="Arial" w:cs="Arial"/>
            <w:color w:val="000000" w:themeColor="text1"/>
          </w:rPr>
          <w:delText>c</w:delText>
        </w:r>
      </w:del>
      <w:r w:rsidRPr="00F767BD">
        <w:rPr>
          <w:rFonts w:ascii="Arial" w:hAnsi="Arial" w:cs="Arial"/>
          <w:color w:val="000000" w:themeColor="text1"/>
        </w:rPr>
        <w:t xml:space="preserve">riterion and the finite corrections: Further analysts of the data by </w:t>
      </w:r>
      <w:ins w:id="382" w:author="Alex Damian Serrano" w:date="2021-03-09T10:55:00Z">
        <w:r w:rsidR="00D334AE">
          <w:rPr>
            <w:rFonts w:ascii="Arial" w:hAnsi="Arial" w:cs="Arial"/>
            <w:color w:val="000000" w:themeColor="text1"/>
          </w:rPr>
          <w:t>A</w:t>
        </w:r>
      </w:ins>
      <w:del w:id="383" w:author="Alex Damian Serrano" w:date="2021-03-09T10:55:00Z">
        <w:r w:rsidRPr="00F767BD" w:rsidDel="00D334AE">
          <w:rPr>
            <w:rFonts w:ascii="Arial" w:hAnsi="Arial" w:cs="Arial"/>
            <w:color w:val="000000" w:themeColor="text1"/>
          </w:rPr>
          <w:delText>a</w:delText>
        </w:r>
      </w:del>
      <w:r w:rsidRPr="00F767BD">
        <w:rPr>
          <w:rFonts w:ascii="Arial" w:hAnsi="Arial" w:cs="Arial"/>
          <w:color w:val="000000" w:themeColor="text1"/>
        </w:rPr>
        <w:t>kaike’s. Communications in Statistics-Theory and Methods 7:13–26.</w:t>
      </w:r>
    </w:p>
    <w:p w14:paraId="00907778" w14:textId="77777777" w:rsidR="00BA281E" w:rsidRPr="00F767BD" w:rsidRDefault="002550B4" w:rsidP="00F767BD">
      <w:pPr>
        <w:pStyle w:val="Bibliography"/>
        <w:jc w:val="both"/>
        <w:rPr>
          <w:rFonts w:ascii="Arial" w:hAnsi="Arial" w:cs="Arial"/>
          <w:color w:val="000000" w:themeColor="text1"/>
        </w:rPr>
      </w:pPr>
      <w:bookmarkStart w:id="384" w:name="ref-thomason1988allometry"/>
      <w:bookmarkEnd w:id="375"/>
      <w:r w:rsidRPr="00F767BD">
        <w:rPr>
          <w:rFonts w:ascii="Arial" w:hAnsi="Arial" w:cs="Arial"/>
          <w:color w:val="000000" w:themeColor="text1"/>
        </w:rPr>
        <w:t>Thomason J. 1988. The allometry of nematocysts. In: The biology of nematocysts Elsevier. pp. 575–88.</w:t>
      </w:r>
    </w:p>
    <w:p w14:paraId="4143D4A4" w14:textId="77777777" w:rsidR="00BA281E" w:rsidRPr="00F767BD" w:rsidRDefault="002550B4" w:rsidP="00F767BD">
      <w:pPr>
        <w:pStyle w:val="Bibliography"/>
        <w:jc w:val="both"/>
        <w:rPr>
          <w:rFonts w:ascii="Arial" w:hAnsi="Arial" w:cs="Arial"/>
          <w:color w:val="000000" w:themeColor="text1"/>
        </w:rPr>
      </w:pPr>
      <w:bookmarkStart w:id="385" w:name="ref-totton1965synopsis"/>
      <w:bookmarkEnd w:id="384"/>
      <w:r w:rsidRPr="00F767BD">
        <w:rPr>
          <w:rFonts w:ascii="Arial" w:hAnsi="Arial" w:cs="Arial"/>
          <w:color w:val="000000" w:themeColor="text1"/>
        </w:rPr>
        <w:t>Totton AK, Bargmann HE. 1965. A synopsis of the siphonophora British Museum (Natural History).</w:t>
      </w:r>
    </w:p>
    <w:p w14:paraId="62416B33" w14:textId="77777777" w:rsidR="00BA281E" w:rsidRPr="00F767BD" w:rsidRDefault="002550B4" w:rsidP="00F767BD">
      <w:pPr>
        <w:pStyle w:val="Bibliography"/>
        <w:jc w:val="both"/>
        <w:rPr>
          <w:rFonts w:ascii="Arial" w:hAnsi="Arial" w:cs="Arial"/>
          <w:color w:val="000000" w:themeColor="text1"/>
        </w:rPr>
      </w:pPr>
      <w:bookmarkStart w:id="386" w:name="ref-uyeda2018rethinking"/>
      <w:bookmarkEnd w:id="385"/>
      <w:r w:rsidRPr="00F767BD">
        <w:rPr>
          <w:rFonts w:ascii="Arial" w:hAnsi="Arial" w:cs="Arial"/>
          <w:color w:val="000000" w:themeColor="text1"/>
        </w:rPr>
        <w:t>Uyeda JC, Zenil-Ferguson R, Pennell MW. 2018. Rethinking phylogenetic comparative methods. Systematic Biology 67:1091–1109.</w:t>
      </w:r>
    </w:p>
    <w:p w14:paraId="02BA5DBF" w14:textId="77777777" w:rsidR="00BA281E" w:rsidRPr="00F767BD" w:rsidRDefault="002550B4" w:rsidP="00F767BD">
      <w:pPr>
        <w:pStyle w:val="Bibliography"/>
        <w:jc w:val="both"/>
        <w:rPr>
          <w:rFonts w:ascii="Arial" w:hAnsi="Arial" w:cs="Arial"/>
          <w:color w:val="000000" w:themeColor="text1"/>
        </w:rPr>
      </w:pPr>
      <w:bookmarkStart w:id="387" w:name="ref-wagner1996homologues"/>
      <w:bookmarkEnd w:id="386"/>
      <w:r w:rsidRPr="00F767BD">
        <w:rPr>
          <w:rFonts w:ascii="Arial" w:hAnsi="Arial" w:cs="Arial"/>
          <w:color w:val="000000" w:themeColor="text1"/>
        </w:rPr>
        <w:t>Wagner GP. 1996. Homologues, natural kinds and the evolution of modularity. American Zoologist 36:36–43.</w:t>
      </w:r>
    </w:p>
    <w:p w14:paraId="42AB102C" w14:textId="5AFE324C" w:rsidR="00BA281E" w:rsidRPr="00F767BD" w:rsidRDefault="002550B4" w:rsidP="00F767BD">
      <w:pPr>
        <w:pStyle w:val="Bibliography"/>
        <w:jc w:val="both"/>
        <w:rPr>
          <w:rFonts w:ascii="Arial" w:hAnsi="Arial" w:cs="Arial"/>
          <w:color w:val="000000" w:themeColor="text1"/>
        </w:rPr>
      </w:pPr>
      <w:bookmarkStart w:id="388" w:name="ref-werner1965nesselkapseln"/>
      <w:bookmarkEnd w:id="387"/>
      <w:r w:rsidRPr="00F767BD">
        <w:rPr>
          <w:rFonts w:ascii="Arial" w:hAnsi="Arial" w:cs="Arial"/>
          <w:color w:val="000000" w:themeColor="text1"/>
        </w:rPr>
        <w:t xml:space="preserve">Werner B. 1965. Die </w:t>
      </w:r>
      <w:proofErr w:type="spellStart"/>
      <w:ins w:id="389" w:author="Alex Damian Serrano" w:date="2021-03-09T10:55:00Z">
        <w:r w:rsidR="00D334AE">
          <w:rPr>
            <w:rFonts w:ascii="Arial" w:hAnsi="Arial" w:cs="Arial"/>
            <w:color w:val="000000" w:themeColor="text1"/>
          </w:rPr>
          <w:t>N</w:t>
        </w:r>
      </w:ins>
      <w:del w:id="390" w:author="Alex Damian Serrano" w:date="2021-03-09T10:55:00Z">
        <w:r w:rsidRPr="00F767BD" w:rsidDel="00D334AE">
          <w:rPr>
            <w:rFonts w:ascii="Arial" w:hAnsi="Arial" w:cs="Arial"/>
            <w:color w:val="000000" w:themeColor="text1"/>
          </w:rPr>
          <w:delText>n</w:delText>
        </w:r>
      </w:del>
      <w:r w:rsidRPr="00F767BD">
        <w:rPr>
          <w:rFonts w:ascii="Arial" w:hAnsi="Arial" w:cs="Arial"/>
          <w:color w:val="000000" w:themeColor="text1"/>
        </w:rPr>
        <w:t>esselkapseln</w:t>
      </w:r>
      <w:proofErr w:type="spellEnd"/>
      <w:r w:rsidRPr="00F767BD">
        <w:rPr>
          <w:rFonts w:ascii="Arial" w:hAnsi="Arial" w:cs="Arial"/>
          <w:color w:val="000000" w:themeColor="text1"/>
        </w:rPr>
        <w:t xml:space="preserve"> der </w:t>
      </w:r>
      <w:ins w:id="391" w:author="Alex Damian Serrano" w:date="2021-03-09T10:55:00Z">
        <w:r w:rsidR="00D334AE">
          <w:rPr>
            <w:rFonts w:ascii="Arial" w:hAnsi="Arial" w:cs="Arial"/>
            <w:color w:val="000000" w:themeColor="text1"/>
          </w:rPr>
          <w:t>C</w:t>
        </w:r>
      </w:ins>
      <w:del w:id="392" w:author="Alex Damian Serrano" w:date="2021-03-09T10:55:00Z">
        <w:r w:rsidRPr="00F767BD" w:rsidDel="00D334AE">
          <w:rPr>
            <w:rFonts w:ascii="Arial" w:hAnsi="Arial" w:cs="Arial"/>
            <w:color w:val="000000" w:themeColor="text1"/>
          </w:rPr>
          <w:delText>c</w:delText>
        </w:r>
      </w:del>
      <w:r w:rsidRPr="00F767BD">
        <w:rPr>
          <w:rFonts w:ascii="Arial" w:hAnsi="Arial" w:cs="Arial"/>
          <w:color w:val="000000" w:themeColor="text1"/>
        </w:rPr>
        <w:t xml:space="preserve">nidaria, mit </w:t>
      </w:r>
      <w:proofErr w:type="spellStart"/>
      <w:r w:rsidRPr="00F767BD">
        <w:rPr>
          <w:rFonts w:ascii="Arial" w:hAnsi="Arial" w:cs="Arial"/>
          <w:color w:val="000000" w:themeColor="text1"/>
        </w:rPr>
        <w:t>besonderer</w:t>
      </w:r>
      <w:proofErr w:type="spellEnd"/>
      <w:r w:rsidRPr="00F767BD">
        <w:rPr>
          <w:rFonts w:ascii="Arial" w:hAnsi="Arial" w:cs="Arial"/>
          <w:color w:val="000000" w:themeColor="text1"/>
        </w:rPr>
        <w:t xml:space="preserve"> </w:t>
      </w:r>
      <w:proofErr w:type="spellStart"/>
      <w:ins w:id="393" w:author="Alex Damian Serrano" w:date="2021-03-09T10:55:00Z">
        <w:r w:rsidR="00D334AE">
          <w:rPr>
            <w:rFonts w:ascii="Arial" w:hAnsi="Arial" w:cs="Arial"/>
            <w:color w:val="000000" w:themeColor="text1"/>
          </w:rPr>
          <w:t>B</w:t>
        </w:r>
      </w:ins>
      <w:del w:id="394" w:author="Alex Damian Serrano" w:date="2021-03-09T10:55:00Z">
        <w:r w:rsidRPr="00F767BD" w:rsidDel="00D334AE">
          <w:rPr>
            <w:rFonts w:ascii="Arial" w:hAnsi="Arial" w:cs="Arial"/>
            <w:color w:val="000000" w:themeColor="text1"/>
          </w:rPr>
          <w:delText>b</w:delText>
        </w:r>
      </w:del>
      <w:r w:rsidRPr="00F767BD">
        <w:rPr>
          <w:rFonts w:ascii="Arial" w:hAnsi="Arial" w:cs="Arial"/>
          <w:color w:val="000000" w:themeColor="text1"/>
        </w:rPr>
        <w:t>erücksichtigung</w:t>
      </w:r>
      <w:proofErr w:type="spellEnd"/>
      <w:r w:rsidRPr="00F767BD">
        <w:rPr>
          <w:rFonts w:ascii="Arial" w:hAnsi="Arial" w:cs="Arial"/>
          <w:color w:val="000000" w:themeColor="text1"/>
        </w:rPr>
        <w:t xml:space="preserve"> der </w:t>
      </w:r>
      <w:proofErr w:type="spellStart"/>
      <w:ins w:id="395" w:author="Alex Damian Serrano" w:date="2021-03-09T10:55:00Z">
        <w:r w:rsidR="00D334AE">
          <w:rPr>
            <w:rFonts w:ascii="Arial" w:hAnsi="Arial" w:cs="Arial"/>
            <w:color w:val="000000" w:themeColor="text1"/>
          </w:rPr>
          <w:t>H</w:t>
        </w:r>
      </w:ins>
      <w:del w:id="396" w:author="Alex Damian Serrano" w:date="2021-03-09T10:55:00Z">
        <w:r w:rsidRPr="00F767BD" w:rsidDel="00D334AE">
          <w:rPr>
            <w:rFonts w:ascii="Arial" w:hAnsi="Arial" w:cs="Arial"/>
            <w:color w:val="000000" w:themeColor="text1"/>
          </w:rPr>
          <w:delText>h</w:delText>
        </w:r>
      </w:del>
      <w:r w:rsidRPr="00F767BD">
        <w:rPr>
          <w:rFonts w:ascii="Arial" w:hAnsi="Arial" w:cs="Arial"/>
          <w:color w:val="000000" w:themeColor="text1"/>
        </w:rPr>
        <w:t>ydroida</w:t>
      </w:r>
      <w:proofErr w:type="spellEnd"/>
      <w:r w:rsidRPr="00F767BD">
        <w:rPr>
          <w:rFonts w:ascii="Arial" w:hAnsi="Arial" w:cs="Arial"/>
          <w:color w:val="000000" w:themeColor="text1"/>
        </w:rPr>
        <w:t>. Helgoländer wissenschaftliche Meeresuntersuchungen 12:1.</w:t>
      </w:r>
    </w:p>
    <w:p w14:paraId="37985323" w14:textId="77777777" w:rsidR="00BA281E" w:rsidRPr="00F767BD" w:rsidRDefault="002550B4" w:rsidP="00F767BD">
      <w:pPr>
        <w:pStyle w:val="Bibliography"/>
        <w:jc w:val="both"/>
        <w:rPr>
          <w:rFonts w:ascii="Arial" w:hAnsi="Arial" w:cs="Arial"/>
          <w:color w:val="000000" w:themeColor="text1"/>
        </w:rPr>
      </w:pPr>
      <w:bookmarkStart w:id="397" w:name="ref-winemiller2015functional"/>
      <w:bookmarkEnd w:id="388"/>
      <w:r w:rsidRPr="00F767BD">
        <w:rPr>
          <w:rFonts w:ascii="Arial" w:hAnsi="Arial" w:cs="Arial"/>
          <w:color w:val="000000" w:themeColor="text1"/>
        </w:rPr>
        <w:t>Winemiller KO, Fitzgerald DB, Bower LM, Pianka ER. 2015. Functional traits, convergent evolution, and periodic tables of niches. Ecology letters 18:737–51.</w:t>
      </w:r>
      <w:bookmarkEnd w:id="238"/>
      <w:bookmarkEnd w:id="397"/>
    </w:p>
    <w:sectPr w:rsidR="00BA281E" w:rsidRPr="00F767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C9C41" w14:textId="77777777" w:rsidR="002F0524" w:rsidRDefault="002F0524">
      <w:pPr>
        <w:spacing w:after="0"/>
      </w:pPr>
      <w:r>
        <w:separator/>
      </w:r>
    </w:p>
  </w:endnote>
  <w:endnote w:type="continuationSeparator" w:id="0">
    <w:p w14:paraId="1C99CF66" w14:textId="77777777" w:rsidR="002F0524" w:rsidRDefault="002F05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90150" w14:textId="77777777" w:rsidR="002F0524" w:rsidRDefault="002F0524">
      <w:r>
        <w:separator/>
      </w:r>
    </w:p>
  </w:footnote>
  <w:footnote w:type="continuationSeparator" w:id="0">
    <w:p w14:paraId="3B886CF8" w14:textId="77777777" w:rsidR="002F0524" w:rsidRDefault="002F05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78657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87AE8B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Damian Serrano">
    <w15:presenceInfo w15:providerId="Windows Live" w15:userId="a365f940c55ed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6BDD"/>
    <w:rsid w:val="00116D66"/>
    <w:rsid w:val="00166302"/>
    <w:rsid w:val="002550B4"/>
    <w:rsid w:val="002F0524"/>
    <w:rsid w:val="00316313"/>
    <w:rsid w:val="0031738C"/>
    <w:rsid w:val="003B2BD2"/>
    <w:rsid w:val="003B490A"/>
    <w:rsid w:val="00417F15"/>
    <w:rsid w:val="0049446C"/>
    <w:rsid w:val="004E29B3"/>
    <w:rsid w:val="00590D07"/>
    <w:rsid w:val="005956CE"/>
    <w:rsid w:val="006C7F56"/>
    <w:rsid w:val="00771164"/>
    <w:rsid w:val="00784D58"/>
    <w:rsid w:val="007E3153"/>
    <w:rsid w:val="008D6863"/>
    <w:rsid w:val="00921AE8"/>
    <w:rsid w:val="009E6884"/>
    <w:rsid w:val="00B86B75"/>
    <w:rsid w:val="00BA281E"/>
    <w:rsid w:val="00BB337A"/>
    <w:rsid w:val="00BC48D5"/>
    <w:rsid w:val="00C36279"/>
    <w:rsid w:val="00C84718"/>
    <w:rsid w:val="00D05187"/>
    <w:rsid w:val="00D17720"/>
    <w:rsid w:val="00D334AE"/>
    <w:rsid w:val="00D4442D"/>
    <w:rsid w:val="00E315A3"/>
    <w:rsid w:val="00E73AD1"/>
    <w:rsid w:val="00ED1F1F"/>
    <w:rsid w:val="00F04645"/>
    <w:rsid w:val="00F767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C016E9"/>
  <w15:docId w15:val="{248BCC74-4730-9549-AEA8-17436B14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89366">
      <w:bodyDiv w:val="1"/>
      <w:marLeft w:val="0"/>
      <w:marRight w:val="0"/>
      <w:marTop w:val="0"/>
      <w:marBottom w:val="0"/>
      <w:divBdr>
        <w:top w:val="none" w:sz="0" w:space="0" w:color="auto"/>
        <w:left w:val="none" w:sz="0" w:space="0" w:color="auto"/>
        <w:bottom w:val="none" w:sz="0" w:space="0" w:color="auto"/>
        <w:right w:val="none" w:sz="0" w:space="0" w:color="auto"/>
      </w:divBdr>
    </w:div>
    <w:div w:id="1496798559">
      <w:bodyDiv w:val="1"/>
      <w:marLeft w:val="0"/>
      <w:marRight w:val="0"/>
      <w:marTop w:val="0"/>
      <w:marBottom w:val="0"/>
      <w:divBdr>
        <w:top w:val="none" w:sz="0" w:space="0" w:color="auto"/>
        <w:left w:val="none" w:sz="0" w:space="0" w:color="auto"/>
        <w:bottom w:val="none" w:sz="0" w:space="0" w:color="auto"/>
        <w:right w:val="none" w:sz="0" w:space="0" w:color="auto"/>
      </w:divBdr>
    </w:div>
    <w:div w:id="1586962234">
      <w:bodyDiv w:val="1"/>
      <w:marLeft w:val="0"/>
      <w:marRight w:val="0"/>
      <w:marTop w:val="0"/>
      <w:marBottom w:val="0"/>
      <w:divBdr>
        <w:top w:val="none" w:sz="0" w:space="0" w:color="auto"/>
        <w:left w:val="none" w:sz="0" w:space="0" w:color="auto"/>
        <w:bottom w:val="none" w:sz="0" w:space="0" w:color="auto"/>
        <w:right w:val="none" w:sz="0" w:space="0" w:color="auto"/>
      </w:divBdr>
    </w:div>
    <w:div w:id="1820803845">
      <w:bodyDiv w:val="1"/>
      <w:marLeft w:val="0"/>
      <w:marRight w:val="0"/>
      <w:marTop w:val="0"/>
      <w:marBottom w:val="0"/>
      <w:divBdr>
        <w:top w:val="none" w:sz="0" w:space="0" w:color="auto"/>
        <w:left w:val="none" w:sz="0" w:space="0" w:color="auto"/>
        <w:bottom w:val="none" w:sz="0" w:space="0" w:color="auto"/>
        <w:right w:val="none" w:sz="0" w:space="0" w:color="auto"/>
      </w:divBdr>
      <w:divsChild>
        <w:div w:id="981545874">
          <w:marLeft w:val="0"/>
          <w:marRight w:val="0"/>
          <w:marTop w:val="0"/>
          <w:marBottom w:val="0"/>
          <w:divBdr>
            <w:top w:val="none" w:sz="0" w:space="0" w:color="auto"/>
            <w:left w:val="none" w:sz="0" w:space="0" w:color="auto"/>
            <w:bottom w:val="none" w:sz="0" w:space="0" w:color="auto"/>
            <w:right w:val="none" w:sz="0" w:space="0" w:color="auto"/>
          </w:divBdr>
          <w:divsChild>
            <w:div w:id="800616461">
              <w:marLeft w:val="0"/>
              <w:marRight w:val="0"/>
              <w:marTop w:val="0"/>
              <w:marBottom w:val="0"/>
              <w:divBdr>
                <w:top w:val="none" w:sz="0" w:space="0" w:color="auto"/>
                <w:left w:val="none" w:sz="0" w:space="0" w:color="auto"/>
                <w:bottom w:val="none" w:sz="0" w:space="0" w:color="auto"/>
                <w:right w:val="none" w:sz="0" w:space="0" w:color="auto"/>
              </w:divBdr>
              <w:divsChild>
                <w:div w:id="15837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516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ejandro.damianserrano@yal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18</Pages>
  <Words>8838</Words>
  <Characters>50382</Characters>
  <Application>Microsoft Office Word</Application>
  <DocSecurity>0</DocSecurity>
  <Lines>419</Lines>
  <Paragraphs>118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The Morphological Diversification of Siphonophore Tentilla</vt:lpstr>
      <vt:lpstr>    Keywords</vt:lpstr>
      <vt:lpstr>    Abstract</vt:lpstr>
      <vt:lpstr>    Introduction</vt:lpstr>
      <vt:lpstr>    Methods</vt:lpstr>
      <vt:lpstr>    Results</vt:lpstr>
      <vt:lpstr>    Discussion</vt:lpstr>
      <vt:lpstr>    Acknowledgements</vt:lpstr>
      <vt:lpstr>    References</vt:lpstr>
    </vt:vector>
  </TitlesOfParts>
  <Company/>
  <LinksUpToDate>false</LinksUpToDate>
  <CharactersWithSpaces>59102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Damian Serrano</dc:creator>
  <cp:keywords/>
  <cp:lastModifiedBy>Alex Damian Serrano</cp:lastModifiedBy>
  <cp:revision>16</cp:revision>
  <dcterms:created xsi:type="dcterms:W3CDTF">2021-03-09T14:13:00Z</dcterms:created>
  <dcterms:modified xsi:type="dcterms:W3CDTF">2021-03-10T15:01:00Z</dcterms:modified>
</cp:coreProperties>
</file>